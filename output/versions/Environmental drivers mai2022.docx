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EECA529" w:rsidR="006205E7" w:rsidRDefault="00142CF5" w:rsidP="00D652D8">
      <w:pPr>
        <w:pBdr>
          <w:top w:val="nil"/>
          <w:left w:val="nil"/>
          <w:bottom w:val="nil"/>
          <w:right w:val="nil"/>
          <w:between w:val="nil"/>
        </w:pBdr>
        <w:spacing w:line="360" w:lineRule="auto"/>
        <w:jc w:val="both"/>
        <w:rPr>
          <w:rFonts w:ascii="Times New Roman" w:eastAsia="Times New Roman" w:hAnsi="Times New Roman" w:cs="Times New Roman"/>
          <w:b/>
          <w:color w:val="000000"/>
        </w:rPr>
      </w:pPr>
      <w:sdt>
        <w:sdtPr>
          <w:tag w:val="goog_rdk_0"/>
          <w:id w:val="-508140005"/>
        </w:sdtPr>
        <w:sdtEndPr/>
        <w:sdtContent/>
      </w:sdt>
      <w:r w:rsidRPr="00173A7B">
        <w:rPr>
          <w:rFonts w:ascii="Times New Roman" w:eastAsia="Times New Roman" w:hAnsi="Times New Roman" w:cs="Times New Roman"/>
          <w:b/>
          <w:color w:val="000000"/>
        </w:rPr>
        <w:t xml:space="preserve">Environmental </w:t>
      </w:r>
      <w:r w:rsidR="00D652D8" w:rsidRPr="00173A7B">
        <w:rPr>
          <w:rFonts w:ascii="Times New Roman" w:eastAsia="Times New Roman" w:hAnsi="Times New Roman" w:cs="Times New Roman"/>
          <w:b/>
          <w:color w:val="000000"/>
        </w:rPr>
        <w:t>factors are predominant over</w:t>
      </w:r>
      <w:r w:rsidRPr="00173A7B">
        <w:rPr>
          <w:rFonts w:ascii="Times New Roman" w:eastAsia="Times New Roman" w:hAnsi="Times New Roman" w:cs="Times New Roman"/>
          <w:b/>
          <w:color w:val="000000"/>
        </w:rPr>
        <w:t xml:space="preserve"> intertidal communities along Southeast Brazil</w:t>
      </w:r>
    </w:p>
    <w:p w14:paraId="00000002" w14:textId="77777777" w:rsidR="006205E7" w:rsidRDefault="006205E7">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00000003" w14:textId="77777777" w:rsidR="006205E7" w:rsidRDefault="00142CF5">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Cesar A. M. M. Cordeiro</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André Pardal</w:t>
      </w:r>
      <w:r>
        <w:rPr>
          <w:rFonts w:ascii="Times New Roman" w:eastAsia="Times New Roman" w:hAnsi="Times New Roman" w:cs="Times New Roman"/>
          <w:color w:val="000000"/>
          <w:vertAlign w:val="superscript"/>
        </w:rPr>
        <w:t>2,3</w:t>
      </w:r>
      <w:r>
        <w:rPr>
          <w:rFonts w:ascii="Times New Roman" w:eastAsia="Times New Roman" w:hAnsi="Times New Roman" w:cs="Times New Roman"/>
          <w:color w:val="000000"/>
        </w:rPr>
        <w:t>, Luis Giménez</w:t>
      </w:r>
      <w:r>
        <w:rPr>
          <w:rFonts w:ascii="Times New Roman" w:eastAsia="Times New Roman" w:hAnsi="Times New Roman" w:cs="Times New Roman"/>
          <w:vertAlign w:val="superscript"/>
        </w:rPr>
        <w:t>4</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Áurea</w:t>
      </w:r>
      <w:proofErr w:type="spellEnd"/>
      <w:r>
        <w:rPr>
          <w:rFonts w:ascii="Times New Roman" w:eastAsia="Times New Roman" w:hAnsi="Times New Roman" w:cs="Times New Roman"/>
          <w:color w:val="000000"/>
        </w:rPr>
        <w:t xml:space="preserve"> M. Ciotti</w:t>
      </w:r>
      <w:r>
        <w:rPr>
          <w:rFonts w:ascii="Times New Roman" w:eastAsia="Times New Roman" w:hAnsi="Times New Roman" w:cs="Times New Roman"/>
          <w:vertAlign w:val="superscript"/>
        </w:rPr>
        <w:t>5</w:t>
      </w:r>
      <w:r>
        <w:rPr>
          <w:rFonts w:ascii="Times New Roman" w:eastAsia="Times New Roman" w:hAnsi="Times New Roman" w:cs="Times New Roman"/>
          <w:color w:val="000000"/>
        </w:rPr>
        <w:t>, Stuart R. Jenkins</w:t>
      </w:r>
      <w:r>
        <w:rPr>
          <w:rFonts w:ascii="Times New Roman" w:eastAsia="Times New Roman" w:hAnsi="Times New Roman" w:cs="Times New Roman"/>
          <w:vertAlign w:val="superscript"/>
        </w:rPr>
        <w:t>4</w:t>
      </w:r>
      <w:r>
        <w:rPr>
          <w:rFonts w:ascii="Times New Roman" w:eastAsia="Times New Roman" w:hAnsi="Times New Roman" w:cs="Times New Roman"/>
          <w:color w:val="000000"/>
        </w:rPr>
        <w:t>, Michael T. Burrows</w:t>
      </w:r>
      <w:r>
        <w:rPr>
          <w:rFonts w:ascii="Times New Roman" w:eastAsia="Times New Roman" w:hAnsi="Times New Roman" w:cs="Times New Roman"/>
          <w:vertAlign w:val="superscript"/>
        </w:rPr>
        <w:t>6</w:t>
      </w:r>
      <w:r>
        <w:rPr>
          <w:rFonts w:ascii="Times New Roman" w:eastAsia="Times New Roman" w:hAnsi="Times New Roman" w:cs="Times New Roman"/>
          <w:color w:val="000000"/>
        </w:rPr>
        <w:t>, Gray Williams</w:t>
      </w:r>
      <w:r>
        <w:rPr>
          <w:rFonts w:ascii="Times New Roman" w:eastAsia="Times New Roman" w:hAnsi="Times New Roman" w:cs="Times New Roman"/>
          <w:color w:val="000000"/>
          <w:vertAlign w:val="superscript"/>
        </w:rPr>
        <w:t>7</w:t>
      </w:r>
      <w:r>
        <w:rPr>
          <w:rFonts w:ascii="Times New Roman" w:eastAsia="Times New Roman" w:hAnsi="Times New Roman" w:cs="Times New Roman"/>
          <w:color w:val="000000"/>
        </w:rPr>
        <w:t xml:space="preserve"> &amp; Ronaldo A. Christofoletti</w:t>
      </w:r>
      <w:r>
        <w:rPr>
          <w:rFonts w:ascii="Times New Roman" w:eastAsia="Times New Roman" w:hAnsi="Times New Roman" w:cs="Times New Roman"/>
          <w:color w:val="000000"/>
          <w:vertAlign w:val="superscript"/>
        </w:rPr>
        <w:t>3</w:t>
      </w:r>
    </w:p>
    <w:p w14:paraId="00000004" w14:textId="77777777" w:rsidR="006205E7" w:rsidRDefault="006205E7">
      <w:pPr>
        <w:spacing w:after="120" w:line="276" w:lineRule="auto"/>
        <w:jc w:val="both"/>
        <w:rPr>
          <w:rFonts w:ascii="Times New Roman" w:eastAsia="Times New Roman" w:hAnsi="Times New Roman" w:cs="Times New Roman"/>
          <w:vertAlign w:val="superscript"/>
        </w:rPr>
      </w:pPr>
    </w:p>
    <w:p w14:paraId="00000005" w14:textId="77777777" w:rsidR="006205E7" w:rsidRDefault="00142CF5">
      <w:pPr>
        <w:spacing w:after="120" w:line="276" w:lineRule="auto"/>
        <w:jc w:val="both"/>
        <w:rPr>
          <w:rFonts w:ascii="Times New Roman" w:eastAsia="Times New Roman" w:hAnsi="Times New Roman" w:cs="Times New Roman"/>
        </w:rPr>
      </w:pPr>
      <w:r w:rsidRPr="00D652D8">
        <w:rPr>
          <w:rFonts w:ascii="Times New Roman" w:eastAsia="Times New Roman" w:hAnsi="Times New Roman" w:cs="Times New Roman"/>
          <w:vertAlign w:val="superscript"/>
          <w:lang w:val="pt-BR"/>
        </w:rPr>
        <w:t>1</w:t>
      </w:r>
      <w:r w:rsidRPr="00D652D8">
        <w:rPr>
          <w:rFonts w:ascii="Times New Roman" w:eastAsia="Times New Roman" w:hAnsi="Times New Roman" w:cs="Times New Roman"/>
          <w:lang w:val="pt-BR"/>
        </w:rPr>
        <w:t xml:space="preserve">Laboratory </w:t>
      </w:r>
      <w:proofErr w:type="spellStart"/>
      <w:r w:rsidRPr="00D652D8">
        <w:rPr>
          <w:rFonts w:ascii="Times New Roman" w:eastAsia="Times New Roman" w:hAnsi="Times New Roman" w:cs="Times New Roman"/>
          <w:lang w:val="pt-BR"/>
        </w:rPr>
        <w:t>of</w:t>
      </w:r>
      <w:proofErr w:type="spellEnd"/>
      <w:r w:rsidRPr="00D652D8">
        <w:rPr>
          <w:rFonts w:ascii="Times New Roman" w:eastAsia="Times New Roman" w:hAnsi="Times New Roman" w:cs="Times New Roman"/>
          <w:lang w:val="pt-BR"/>
        </w:rPr>
        <w:t xml:space="preserve"> Environmental </w:t>
      </w:r>
      <w:proofErr w:type="spellStart"/>
      <w:r w:rsidRPr="00D652D8">
        <w:rPr>
          <w:rFonts w:ascii="Times New Roman" w:eastAsia="Times New Roman" w:hAnsi="Times New Roman" w:cs="Times New Roman"/>
          <w:lang w:val="pt-BR"/>
        </w:rPr>
        <w:t>Sciences</w:t>
      </w:r>
      <w:proofErr w:type="spellEnd"/>
      <w:r w:rsidRPr="00D652D8">
        <w:rPr>
          <w:rFonts w:ascii="Times New Roman" w:eastAsia="Times New Roman" w:hAnsi="Times New Roman" w:cs="Times New Roman"/>
          <w:lang w:val="pt-BR"/>
        </w:rPr>
        <w:t xml:space="preserve">, Universidade Estadual do Norte Fluminense (UENF), Av. </w:t>
      </w:r>
      <w:r>
        <w:rPr>
          <w:rFonts w:ascii="Times New Roman" w:eastAsia="Times New Roman" w:hAnsi="Times New Roman" w:cs="Times New Roman"/>
        </w:rPr>
        <w:t xml:space="preserve">Alberto </w:t>
      </w:r>
      <w:proofErr w:type="spellStart"/>
      <w:r>
        <w:rPr>
          <w:rFonts w:ascii="Times New Roman" w:eastAsia="Times New Roman" w:hAnsi="Times New Roman" w:cs="Times New Roman"/>
        </w:rPr>
        <w:t>Lamego</w:t>
      </w:r>
      <w:proofErr w:type="spellEnd"/>
      <w:r>
        <w:rPr>
          <w:rFonts w:ascii="Times New Roman" w:eastAsia="Times New Roman" w:hAnsi="Times New Roman" w:cs="Times New Roman"/>
        </w:rPr>
        <w:t xml:space="preserve"> 2000, 28013-602, Campos dos </w:t>
      </w:r>
      <w:proofErr w:type="spellStart"/>
      <w:r>
        <w:rPr>
          <w:rFonts w:ascii="Times New Roman" w:eastAsia="Times New Roman" w:hAnsi="Times New Roman" w:cs="Times New Roman"/>
        </w:rPr>
        <w:t>Goytacazes</w:t>
      </w:r>
      <w:proofErr w:type="spellEnd"/>
      <w:r>
        <w:rPr>
          <w:rFonts w:ascii="Times New Roman" w:eastAsia="Times New Roman" w:hAnsi="Times New Roman" w:cs="Times New Roman"/>
        </w:rPr>
        <w:t xml:space="preserve">, RJ, Brazil </w:t>
      </w:r>
    </w:p>
    <w:p w14:paraId="00000006" w14:textId="77777777" w:rsidR="006205E7" w:rsidRDefault="00142CF5">
      <w:pPr>
        <w:spacing w:after="120" w:line="276" w:lineRule="auto"/>
        <w:jc w:val="both"/>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Center of Natural and Human Sciences, Federal University of ABC </w:t>
      </w:r>
      <w:r>
        <w:rPr>
          <w:rFonts w:ascii="Times New Roman" w:eastAsia="Times New Roman" w:hAnsi="Times New Roman" w:cs="Times New Roman"/>
        </w:rPr>
        <w:t xml:space="preserve">(CCNH/UFABC), </w:t>
      </w:r>
      <w:proofErr w:type="spellStart"/>
      <w:r>
        <w:rPr>
          <w:rFonts w:ascii="Times New Roman" w:eastAsia="Times New Roman" w:hAnsi="Times New Roman" w:cs="Times New Roman"/>
        </w:rPr>
        <w:t>Rua</w:t>
      </w:r>
      <w:proofErr w:type="spellEnd"/>
      <w:r>
        <w:rPr>
          <w:rFonts w:ascii="Times New Roman" w:eastAsia="Times New Roman" w:hAnsi="Times New Roman" w:cs="Times New Roman"/>
        </w:rPr>
        <w:t xml:space="preserve"> Santa </w:t>
      </w:r>
      <w:proofErr w:type="spellStart"/>
      <w:r>
        <w:rPr>
          <w:rFonts w:ascii="Times New Roman" w:eastAsia="Times New Roman" w:hAnsi="Times New Roman" w:cs="Times New Roman"/>
        </w:rPr>
        <w:t>Adélia</w:t>
      </w:r>
      <w:proofErr w:type="spellEnd"/>
      <w:r>
        <w:rPr>
          <w:rFonts w:ascii="Times New Roman" w:eastAsia="Times New Roman" w:hAnsi="Times New Roman" w:cs="Times New Roman"/>
        </w:rPr>
        <w:t xml:space="preserve"> 166, Santo André, SP, 09210-170, Brazil</w:t>
      </w:r>
    </w:p>
    <w:p w14:paraId="00000007" w14:textId="77777777" w:rsidR="006205E7" w:rsidRPr="00D652D8" w:rsidRDefault="00142CF5">
      <w:pPr>
        <w:spacing w:after="120" w:line="276" w:lineRule="auto"/>
        <w:jc w:val="both"/>
        <w:rPr>
          <w:rFonts w:ascii="Times New Roman" w:eastAsia="Times New Roman" w:hAnsi="Times New Roman" w:cs="Times New Roman"/>
          <w:lang w:val="pt-BR"/>
        </w:rPr>
      </w:pPr>
      <w:r w:rsidRPr="00D652D8">
        <w:rPr>
          <w:rFonts w:ascii="Times New Roman" w:eastAsia="Times New Roman" w:hAnsi="Times New Roman" w:cs="Times New Roman"/>
          <w:vertAlign w:val="superscript"/>
          <w:lang w:val="pt-BR"/>
        </w:rPr>
        <w:t>3</w:t>
      </w:r>
      <w:r w:rsidRPr="00D652D8">
        <w:rPr>
          <w:rFonts w:ascii="Times New Roman" w:eastAsia="Times New Roman" w:hAnsi="Times New Roman" w:cs="Times New Roman"/>
          <w:lang w:val="pt-BR"/>
        </w:rPr>
        <w:t xml:space="preserve">Institute </w:t>
      </w:r>
      <w:proofErr w:type="spellStart"/>
      <w:r w:rsidRPr="00D652D8">
        <w:rPr>
          <w:rFonts w:ascii="Times New Roman" w:eastAsia="Times New Roman" w:hAnsi="Times New Roman" w:cs="Times New Roman"/>
          <w:lang w:val="pt-BR"/>
        </w:rPr>
        <w:t>of</w:t>
      </w:r>
      <w:proofErr w:type="spellEnd"/>
      <w:r w:rsidRPr="00D652D8">
        <w:rPr>
          <w:rFonts w:ascii="Times New Roman" w:eastAsia="Times New Roman" w:hAnsi="Times New Roman" w:cs="Times New Roman"/>
          <w:lang w:val="pt-BR"/>
        </w:rPr>
        <w:t xml:space="preserve"> Marine Science, Federal </w:t>
      </w:r>
      <w:proofErr w:type="spellStart"/>
      <w:r w:rsidRPr="00D652D8">
        <w:rPr>
          <w:rFonts w:ascii="Times New Roman" w:eastAsia="Times New Roman" w:hAnsi="Times New Roman" w:cs="Times New Roman"/>
          <w:lang w:val="pt-BR"/>
        </w:rPr>
        <w:t>University</w:t>
      </w:r>
      <w:proofErr w:type="spellEnd"/>
      <w:r w:rsidRPr="00D652D8">
        <w:rPr>
          <w:rFonts w:ascii="Times New Roman" w:eastAsia="Times New Roman" w:hAnsi="Times New Roman" w:cs="Times New Roman"/>
          <w:lang w:val="pt-BR"/>
        </w:rPr>
        <w:t xml:space="preserve"> </w:t>
      </w:r>
      <w:proofErr w:type="spellStart"/>
      <w:r w:rsidRPr="00D652D8">
        <w:rPr>
          <w:rFonts w:ascii="Times New Roman" w:eastAsia="Times New Roman" w:hAnsi="Times New Roman" w:cs="Times New Roman"/>
          <w:lang w:val="pt-BR"/>
        </w:rPr>
        <w:t>of</w:t>
      </w:r>
      <w:proofErr w:type="spellEnd"/>
      <w:r w:rsidRPr="00D652D8">
        <w:rPr>
          <w:rFonts w:ascii="Times New Roman" w:eastAsia="Times New Roman" w:hAnsi="Times New Roman" w:cs="Times New Roman"/>
          <w:lang w:val="pt-BR"/>
        </w:rPr>
        <w:t xml:space="preserve"> São Paulo (</w:t>
      </w:r>
      <w:proofErr w:type="spellStart"/>
      <w:r w:rsidRPr="00D652D8">
        <w:rPr>
          <w:rFonts w:ascii="Times New Roman" w:eastAsia="Times New Roman" w:hAnsi="Times New Roman" w:cs="Times New Roman"/>
          <w:lang w:val="pt-BR"/>
        </w:rPr>
        <w:t>IMar</w:t>
      </w:r>
      <w:proofErr w:type="spellEnd"/>
      <w:r w:rsidRPr="00D652D8">
        <w:rPr>
          <w:rFonts w:ascii="Times New Roman" w:eastAsia="Times New Roman" w:hAnsi="Times New Roman" w:cs="Times New Roman"/>
          <w:lang w:val="pt-BR"/>
        </w:rPr>
        <w:t xml:space="preserve">/UNIFESP), Rua </w:t>
      </w:r>
      <w:proofErr w:type="spellStart"/>
      <w:r w:rsidRPr="00D652D8">
        <w:rPr>
          <w:rFonts w:ascii="Times New Roman" w:eastAsia="Times New Roman" w:hAnsi="Times New Roman" w:cs="Times New Roman"/>
          <w:lang w:val="pt-BR"/>
        </w:rPr>
        <w:t>Dr</w:t>
      </w:r>
      <w:proofErr w:type="spellEnd"/>
      <w:r w:rsidRPr="00D652D8">
        <w:rPr>
          <w:rFonts w:ascii="Times New Roman" w:eastAsia="Times New Roman" w:hAnsi="Times New Roman" w:cs="Times New Roman"/>
          <w:lang w:val="pt-BR"/>
        </w:rPr>
        <w:t xml:space="preserve"> Carvalho de Mendonça 144, Santos, SP, 11070-100, </w:t>
      </w:r>
      <w:proofErr w:type="spellStart"/>
      <w:r w:rsidRPr="00D652D8">
        <w:rPr>
          <w:rFonts w:ascii="Times New Roman" w:eastAsia="Times New Roman" w:hAnsi="Times New Roman" w:cs="Times New Roman"/>
          <w:lang w:val="pt-BR"/>
        </w:rPr>
        <w:t>Brazil</w:t>
      </w:r>
      <w:proofErr w:type="spellEnd"/>
    </w:p>
    <w:p w14:paraId="00000008" w14:textId="77777777" w:rsidR="006205E7" w:rsidRDefault="00142CF5">
      <w:pPr>
        <w:spacing w:after="120" w:line="276" w:lineRule="auto"/>
        <w:jc w:val="both"/>
        <w:rPr>
          <w:rFonts w:ascii="Times New Roman" w:eastAsia="Times New Roman" w:hAnsi="Times New Roman" w:cs="Times New Roman"/>
        </w:rPr>
      </w:pPr>
      <w:r>
        <w:rPr>
          <w:rFonts w:ascii="Times New Roman" w:eastAsia="Times New Roman" w:hAnsi="Times New Roman" w:cs="Times New Roman"/>
          <w:vertAlign w:val="superscript"/>
        </w:rPr>
        <w:t>4</w:t>
      </w:r>
      <w:r>
        <w:rPr>
          <w:rFonts w:ascii="Times New Roman" w:eastAsia="Times New Roman" w:hAnsi="Times New Roman" w:cs="Times New Roman"/>
        </w:rPr>
        <w:t>School of Ocean Sciences, Bangor University</w:t>
      </w:r>
      <w:r>
        <w:rPr>
          <w:rFonts w:ascii="Times New Roman" w:eastAsia="Times New Roman" w:hAnsi="Times New Roman" w:cs="Times New Roman"/>
        </w:rPr>
        <w:t>, Menai Bridge, Anglesey, LL59 5AB, UK</w:t>
      </w:r>
    </w:p>
    <w:p w14:paraId="00000009" w14:textId="77777777" w:rsidR="006205E7" w:rsidRPr="00D652D8" w:rsidRDefault="00142CF5">
      <w:pPr>
        <w:spacing w:after="120" w:line="276" w:lineRule="auto"/>
        <w:jc w:val="both"/>
        <w:rPr>
          <w:rFonts w:ascii="Times New Roman" w:eastAsia="Times New Roman" w:hAnsi="Times New Roman" w:cs="Times New Roman"/>
          <w:lang w:val="pt-BR"/>
        </w:rPr>
      </w:pPr>
      <w:r>
        <w:rPr>
          <w:rFonts w:ascii="Times New Roman" w:eastAsia="Times New Roman" w:hAnsi="Times New Roman" w:cs="Times New Roman"/>
          <w:vertAlign w:val="superscript"/>
        </w:rPr>
        <w:t>5</w:t>
      </w:r>
      <w:r>
        <w:rPr>
          <w:rFonts w:ascii="Times New Roman" w:eastAsia="Times New Roman" w:hAnsi="Times New Roman" w:cs="Times New Roman"/>
        </w:rPr>
        <w:t>Center of Marine Biology, University of São Paulo (</w:t>
      </w:r>
      <w:proofErr w:type="spellStart"/>
      <w:r>
        <w:rPr>
          <w:rFonts w:ascii="Times New Roman" w:eastAsia="Times New Roman" w:hAnsi="Times New Roman" w:cs="Times New Roman"/>
        </w:rPr>
        <w:t>CEBIMar</w:t>
      </w:r>
      <w:proofErr w:type="spellEnd"/>
      <w:r>
        <w:rPr>
          <w:rFonts w:ascii="Times New Roman" w:eastAsia="Times New Roman" w:hAnsi="Times New Roman" w:cs="Times New Roman"/>
        </w:rPr>
        <w:t xml:space="preserve">/USP), Rod. </w:t>
      </w:r>
      <w:r w:rsidRPr="00D652D8">
        <w:rPr>
          <w:rFonts w:ascii="Times New Roman" w:eastAsia="Times New Roman" w:hAnsi="Times New Roman" w:cs="Times New Roman"/>
          <w:lang w:val="pt-BR"/>
        </w:rPr>
        <w:t xml:space="preserve">Manoel Hipólito do Rego, km 131.5, São Sebastião, SP, 1160-000, </w:t>
      </w:r>
      <w:proofErr w:type="spellStart"/>
      <w:r w:rsidRPr="00D652D8">
        <w:rPr>
          <w:rFonts w:ascii="Times New Roman" w:eastAsia="Times New Roman" w:hAnsi="Times New Roman" w:cs="Times New Roman"/>
          <w:lang w:val="pt-BR"/>
        </w:rPr>
        <w:t>Brazil</w:t>
      </w:r>
      <w:proofErr w:type="spellEnd"/>
      <w:r w:rsidRPr="00D652D8">
        <w:rPr>
          <w:rFonts w:ascii="Times New Roman" w:eastAsia="Times New Roman" w:hAnsi="Times New Roman" w:cs="Times New Roman"/>
          <w:lang w:val="pt-BR"/>
        </w:rPr>
        <w:t xml:space="preserve"> (AP as a </w:t>
      </w:r>
      <w:proofErr w:type="spellStart"/>
      <w:r w:rsidRPr="00D652D8">
        <w:rPr>
          <w:rFonts w:ascii="Times New Roman" w:eastAsia="Times New Roman" w:hAnsi="Times New Roman" w:cs="Times New Roman"/>
          <w:lang w:val="pt-BR"/>
        </w:rPr>
        <w:t>visiting</w:t>
      </w:r>
      <w:proofErr w:type="spellEnd"/>
      <w:r w:rsidRPr="00D652D8">
        <w:rPr>
          <w:rFonts w:ascii="Times New Roman" w:eastAsia="Times New Roman" w:hAnsi="Times New Roman" w:cs="Times New Roman"/>
          <w:lang w:val="pt-BR"/>
        </w:rPr>
        <w:t xml:space="preserve"> PhD </w:t>
      </w:r>
      <w:proofErr w:type="spellStart"/>
      <w:r w:rsidRPr="00D652D8">
        <w:rPr>
          <w:rFonts w:ascii="Times New Roman" w:eastAsia="Times New Roman" w:hAnsi="Times New Roman" w:cs="Times New Roman"/>
          <w:lang w:val="pt-BR"/>
        </w:rPr>
        <w:t>student</w:t>
      </w:r>
      <w:proofErr w:type="spellEnd"/>
      <w:r w:rsidRPr="00D652D8">
        <w:rPr>
          <w:rFonts w:ascii="Times New Roman" w:eastAsia="Times New Roman" w:hAnsi="Times New Roman" w:cs="Times New Roman"/>
          <w:lang w:val="pt-BR"/>
        </w:rPr>
        <w:t>)</w:t>
      </w:r>
    </w:p>
    <w:p w14:paraId="0000000A" w14:textId="77777777" w:rsidR="006205E7" w:rsidRDefault="00142CF5">
      <w:pPr>
        <w:spacing w:after="120" w:line="276" w:lineRule="auto"/>
        <w:jc w:val="both"/>
        <w:rPr>
          <w:rFonts w:ascii="Times New Roman" w:eastAsia="Times New Roman" w:hAnsi="Times New Roman" w:cs="Times New Roman"/>
        </w:rPr>
      </w:pPr>
      <w:r>
        <w:rPr>
          <w:rFonts w:ascii="Times New Roman" w:eastAsia="Times New Roman" w:hAnsi="Times New Roman" w:cs="Times New Roman"/>
          <w:vertAlign w:val="superscript"/>
        </w:rPr>
        <w:t>6</w:t>
      </w:r>
      <w:r>
        <w:rPr>
          <w:rFonts w:ascii="Times New Roman" w:eastAsia="Times New Roman" w:hAnsi="Times New Roman" w:cs="Times New Roman"/>
        </w:rPr>
        <w:t>Department of Ecology, Scottish Association for Marine Science, Scottish Marine Institute, Oban, Argyll, PA37 1QA, UK</w:t>
      </w:r>
    </w:p>
    <w:p w14:paraId="0000000B" w14:textId="77777777" w:rsidR="006205E7" w:rsidRDefault="00142CF5">
      <w:pPr>
        <w:spacing w:after="120" w:line="276" w:lineRule="auto"/>
        <w:jc w:val="both"/>
        <w:rPr>
          <w:rFonts w:ascii="Times New Roman" w:eastAsia="Times New Roman" w:hAnsi="Times New Roman" w:cs="Times New Roman"/>
        </w:rPr>
      </w:pPr>
      <w:r>
        <w:rPr>
          <w:rFonts w:ascii="Times New Roman" w:eastAsia="Times New Roman" w:hAnsi="Times New Roman" w:cs="Times New Roman"/>
          <w:vertAlign w:val="superscript"/>
        </w:rPr>
        <w:t>7</w:t>
      </w:r>
      <w:r>
        <w:rPr>
          <w:rFonts w:ascii="Times New Roman" w:eastAsia="Times New Roman" w:hAnsi="Times New Roman" w:cs="Times New Roman"/>
        </w:rPr>
        <w:t xml:space="preserve">The Swire Institute of Marine Science, Department of Ecology &amp; Biodiversity, The University of Hong Kong, </w:t>
      </w:r>
      <w:proofErr w:type="spellStart"/>
      <w:r>
        <w:rPr>
          <w:rFonts w:ascii="Times New Roman" w:eastAsia="Times New Roman" w:hAnsi="Times New Roman" w:cs="Times New Roman"/>
        </w:rPr>
        <w:t>Pokfulam</w:t>
      </w:r>
      <w:proofErr w:type="spellEnd"/>
      <w:r>
        <w:rPr>
          <w:rFonts w:ascii="Times New Roman" w:eastAsia="Times New Roman" w:hAnsi="Times New Roman" w:cs="Times New Roman"/>
        </w:rPr>
        <w:t xml:space="preserve"> Road, Hong Kong, Special Administrative Region of China</w:t>
      </w:r>
    </w:p>
    <w:p w14:paraId="0000000C" w14:textId="77777777" w:rsidR="006205E7" w:rsidRDefault="006205E7">
      <w:pPr>
        <w:spacing w:after="120" w:line="276" w:lineRule="auto"/>
        <w:jc w:val="both"/>
        <w:rPr>
          <w:rFonts w:ascii="Times New Roman" w:eastAsia="Times New Roman" w:hAnsi="Times New Roman" w:cs="Times New Roman"/>
        </w:rPr>
      </w:pPr>
    </w:p>
    <w:p w14:paraId="0000000D" w14:textId="77777777" w:rsidR="006205E7" w:rsidRDefault="006205E7">
      <w:pPr>
        <w:spacing w:after="120" w:line="276" w:lineRule="auto"/>
        <w:jc w:val="both"/>
        <w:rPr>
          <w:rFonts w:ascii="Times New Roman" w:eastAsia="Times New Roman" w:hAnsi="Times New Roman" w:cs="Times New Roman"/>
        </w:rPr>
      </w:pPr>
    </w:p>
    <w:p w14:paraId="0000000E" w14:textId="77777777" w:rsidR="006205E7" w:rsidRDefault="00142CF5">
      <w:pPr>
        <w:spacing w:line="276" w:lineRule="auto"/>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email</w:t>
      </w:r>
      <w:proofErr w:type="gramEnd"/>
      <w:r>
        <w:rPr>
          <w:rFonts w:ascii="Times New Roman" w:eastAsia="Times New Roman" w:hAnsi="Times New Roman" w:cs="Times New Roman"/>
        </w:rPr>
        <w:t>: cammcordeiro@pq.uenf.br</w:t>
      </w:r>
    </w:p>
    <w:p w14:paraId="0000000F" w14:textId="77777777" w:rsidR="006205E7" w:rsidRDefault="006205E7">
      <w:pPr>
        <w:rPr>
          <w:rFonts w:ascii="Times New Roman" w:eastAsia="Times New Roman" w:hAnsi="Times New Roman" w:cs="Times New Roman"/>
        </w:rPr>
      </w:pPr>
    </w:p>
    <w:p w14:paraId="00000010" w14:textId="77777777" w:rsidR="006205E7" w:rsidRDefault="006205E7">
      <w:pPr>
        <w:rPr>
          <w:rFonts w:ascii="Times New Roman" w:eastAsia="Times New Roman" w:hAnsi="Times New Roman" w:cs="Times New Roman"/>
        </w:rPr>
      </w:pPr>
    </w:p>
    <w:p w14:paraId="00000011" w14:textId="77777777" w:rsidR="006205E7" w:rsidRDefault="006205E7">
      <w:pPr>
        <w:jc w:val="center"/>
        <w:rPr>
          <w:rFonts w:ascii="Times New Roman" w:eastAsia="Times New Roman" w:hAnsi="Times New Roman" w:cs="Times New Roman"/>
          <w:b/>
        </w:rPr>
      </w:pPr>
    </w:p>
    <w:p w14:paraId="00000012" w14:textId="77777777" w:rsidR="006205E7" w:rsidRDefault="00142CF5">
      <w:pPr>
        <w:rPr>
          <w:rFonts w:ascii="Times New Roman" w:eastAsia="Times New Roman" w:hAnsi="Times New Roman" w:cs="Times New Roman"/>
          <w:b/>
        </w:rPr>
      </w:pPr>
      <w:r>
        <w:br w:type="page"/>
      </w:r>
    </w:p>
    <w:p w14:paraId="00000013" w14:textId="77777777" w:rsidR="006205E7" w:rsidRDefault="00142CF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Abstract</w:t>
      </w:r>
    </w:p>
    <w:p w14:paraId="00000014" w14:textId="639BBD22" w:rsidR="006205E7" w:rsidRDefault="00142CF5">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Rocky shore communities are constantl</w:t>
      </w:r>
      <w:r>
        <w:rPr>
          <w:rFonts w:ascii="Times New Roman" w:eastAsia="Times New Roman" w:hAnsi="Times New Roman" w:cs="Times New Roman"/>
        </w:rPr>
        <w:t>y under the effect</w:t>
      </w:r>
      <w:r>
        <w:rPr>
          <w:rFonts w:ascii="Times New Roman" w:eastAsia="Times New Roman" w:hAnsi="Times New Roman" w:cs="Times New Roman"/>
        </w:rPr>
        <w:t xml:space="preserve"> of environmental stressors that modulate biological interactions (</w:t>
      </w:r>
      <w:r>
        <w:rPr>
          <w:rFonts w:ascii="Times New Roman" w:eastAsia="Times New Roman" w:hAnsi="Times New Roman" w:cs="Times New Roman"/>
          <w:i/>
        </w:rPr>
        <w:t>e.g</w:t>
      </w:r>
      <w:r>
        <w:rPr>
          <w:rFonts w:ascii="Times New Roman" w:eastAsia="Times New Roman" w:hAnsi="Times New Roman" w:cs="Times New Roman"/>
        </w:rPr>
        <w:t xml:space="preserve">., competition, predation, settlement) </w:t>
      </w:r>
      <w:r w:rsidR="00173A7B">
        <w:rPr>
          <w:rFonts w:ascii="Times New Roman" w:eastAsia="Times New Roman" w:hAnsi="Times New Roman" w:cs="Times New Roman"/>
        </w:rPr>
        <w:t>which shape</w:t>
      </w:r>
      <w:r>
        <w:rPr>
          <w:rFonts w:ascii="Times New Roman" w:eastAsia="Times New Roman" w:hAnsi="Times New Roman" w:cs="Times New Roman"/>
        </w:rPr>
        <w:t xml:space="preserve"> intertidal communities. We investigated the associative patterns between abiotic and biotic variables and</w:t>
      </w:r>
      <w:r>
        <w:rPr>
          <w:rFonts w:ascii="Times New Roman" w:eastAsia="Times New Roman" w:hAnsi="Times New Roman" w:cs="Times New Roman"/>
        </w:rPr>
        <w:t xml:space="preserve"> populational aspects of dominant intertidal species on rocky shores of the southwestern Atlantic to understand the relative contribution of those drivers to patterns </w:t>
      </w:r>
      <w:r>
        <w:rPr>
          <w:rFonts w:ascii="Times New Roman" w:eastAsia="Times New Roman" w:hAnsi="Times New Roman" w:cs="Times New Roman"/>
        </w:rPr>
        <w:t xml:space="preserve">at different scales. In 2015, a </w:t>
      </w:r>
      <w:r>
        <w:rPr>
          <w:rFonts w:ascii="Times New Roman" w:eastAsia="Times New Roman" w:hAnsi="Times New Roman" w:cs="Times New Roman"/>
        </w:rPr>
        <w:t>survey was carried out in 62 rocky</w:t>
      </w:r>
      <w:r>
        <w:rPr>
          <w:rFonts w:ascii="Times New Roman" w:eastAsia="Times New Roman" w:hAnsi="Times New Roman" w:cs="Times New Roman"/>
        </w:rPr>
        <w:t xml:space="preserve"> shores, corresponding to ~50% of the rocky </w:t>
      </w:r>
      <w:r w:rsidR="00173A7B">
        <w:rPr>
          <w:rFonts w:ascii="Times New Roman" w:eastAsia="Times New Roman" w:hAnsi="Times New Roman" w:cs="Times New Roman"/>
        </w:rPr>
        <w:t xml:space="preserve">shore </w:t>
      </w:r>
      <w:r>
        <w:rPr>
          <w:rFonts w:ascii="Times New Roman" w:eastAsia="Times New Roman" w:hAnsi="Times New Roman" w:cs="Times New Roman"/>
        </w:rPr>
        <w:t>extension of the Brazilian coast. The effect of wave exposure, sea water temperature and shore complexity (roughness, inclination and extension) were tested in relation to size, density or cover of dominant inter</w:t>
      </w:r>
      <w:r>
        <w:rPr>
          <w:rFonts w:ascii="Times New Roman" w:eastAsia="Times New Roman" w:hAnsi="Times New Roman" w:cs="Times New Roman"/>
        </w:rPr>
        <w:t xml:space="preserve">tidal species, regarding expected effects of trophic relationship among those five species. Abiotic factors (SST and wave exposure) were the prevalent predictors of intertidal populational parameters related to large scaled variability. The </w:t>
      </w:r>
      <w:r w:rsidR="00173A7B">
        <w:rPr>
          <w:rFonts w:ascii="Times New Roman" w:eastAsia="Times New Roman" w:hAnsi="Times New Roman" w:cs="Times New Roman"/>
        </w:rPr>
        <w:t>reflex</w:t>
      </w:r>
      <w:r>
        <w:rPr>
          <w:rFonts w:ascii="Times New Roman" w:eastAsia="Times New Roman" w:hAnsi="Times New Roman" w:cs="Times New Roman"/>
        </w:rPr>
        <w:t xml:space="preserve"> of bo</w:t>
      </w:r>
      <w:r>
        <w:rPr>
          <w:rFonts w:ascii="Times New Roman" w:eastAsia="Times New Roman" w:hAnsi="Times New Roman" w:cs="Times New Roman"/>
        </w:rPr>
        <w:t xml:space="preserve">ttom-up and top-down </w:t>
      </w:r>
      <w:r w:rsidR="00173A7B">
        <w:rPr>
          <w:rFonts w:ascii="Times New Roman" w:eastAsia="Times New Roman" w:hAnsi="Times New Roman" w:cs="Times New Roman"/>
        </w:rPr>
        <w:t>effects</w:t>
      </w:r>
      <w:r>
        <w:rPr>
          <w:rFonts w:ascii="Times New Roman" w:eastAsia="Times New Roman" w:hAnsi="Times New Roman" w:cs="Times New Roman"/>
        </w:rPr>
        <w:t xml:space="preserve"> was </w:t>
      </w:r>
      <w:r w:rsidR="002704B2">
        <w:rPr>
          <w:rFonts w:ascii="Times New Roman" w:eastAsia="Times New Roman" w:hAnsi="Times New Roman" w:cs="Times New Roman"/>
        </w:rPr>
        <w:t xml:space="preserve">observed at the </w:t>
      </w:r>
      <w:r>
        <w:rPr>
          <w:rFonts w:ascii="Times New Roman" w:eastAsia="Times New Roman" w:hAnsi="Times New Roman" w:cs="Times New Roman"/>
        </w:rPr>
        <w:t>small</w:t>
      </w:r>
      <w:r w:rsidR="002704B2">
        <w:rPr>
          <w:rFonts w:ascii="Times New Roman" w:eastAsia="Times New Roman" w:hAnsi="Times New Roman" w:cs="Times New Roman"/>
        </w:rPr>
        <w:t>est</w:t>
      </w:r>
      <w:r>
        <w:rPr>
          <w:rFonts w:ascii="Times New Roman" w:eastAsia="Times New Roman" w:hAnsi="Times New Roman" w:cs="Times New Roman"/>
        </w:rPr>
        <w:t xml:space="preserve"> spatial scale</w:t>
      </w:r>
      <w:r w:rsidR="002704B2">
        <w:rPr>
          <w:rFonts w:ascii="Times New Roman" w:eastAsia="Times New Roman" w:hAnsi="Times New Roman" w:cs="Times New Roman"/>
        </w:rPr>
        <w:t xml:space="preserve"> for a few sampling sites</w:t>
      </w:r>
      <w:r>
        <w:rPr>
          <w:rFonts w:ascii="Times New Roman" w:eastAsia="Times New Roman" w:hAnsi="Times New Roman" w:cs="Times New Roman"/>
        </w:rPr>
        <w:t>. Three main trophic-oceanographic systems were observed: a cold-oligotrophic system at northern sites (Lagos region), a eutrophic system associated to large estuaries and urban</w:t>
      </w:r>
      <w:r>
        <w:rPr>
          <w:rFonts w:ascii="Times New Roman" w:eastAsia="Times New Roman" w:hAnsi="Times New Roman" w:cs="Times New Roman"/>
        </w:rPr>
        <w:t xml:space="preserve"> zones (Santos and Guanabara bays) and, a transitional warm-water system found in between the two eutrophic </w:t>
      </w:r>
      <w:proofErr w:type="spellStart"/>
      <w:r>
        <w:rPr>
          <w:rFonts w:ascii="Times New Roman" w:eastAsia="Times New Roman" w:hAnsi="Times New Roman" w:cs="Times New Roman"/>
        </w:rPr>
        <w:t>centres</w:t>
      </w:r>
      <w:proofErr w:type="spellEnd"/>
      <w:r>
        <w:rPr>
          <w:rFonts w:ascii="Times New Roman" w:eastAsia="Times New Roman" w:hAnsi="Times New Roman" w:cs="Times New Roman"/>
        </w:rPr>
        <w:t>. Along the observed gradients, larger individuals were generally found in the upwelling system, while small filter-feeders dominated the eut</w:t>
      </w:r>
      <w:r>
        <w:rPr>
          <w:rFonts w:ascii="Times New Roman" w:eastAsia="Times New Roman" w:hAnsi="Times New Roman" w:cs="Times New Roman"/>
        </w:rPr>
        <w:t>rophic systems. Few studies comprised large-scale patterns in rocky intertidal communities along the Southwestern Atlantic and the present is the first dealing with multi-taxa populational parameters, adding to the comprehension of links between environmen</w:t>
      </w:r>
      <w:r>
        <w:rPr>
          <w:rFonts w:ascii="Times New Roman" w:eastAsia="Times New Roman" w:hAnsi="Times New Roman" w:cs="Times New Roman"/>
        </w:rPr>
        <w:t xml:space="preserve">tal variability and biological responses at multiple spatial scales. </w:t>
      </w:r>
    </w:p>
    <w:p w14:paraId="00000015" w14:textId="77777777" w:rsidR="006205E7" w:rsidRDefault="006205E7">
      <w:pPr>
        <w:spacing w:line="360" w:lineRule="auto"/>
        <w:ind w:firstLine="720"/>
        <w:jc w:val="both"/>
        <w:rPr>
          <w:rFonts w:ascii="Times New Roman" w:eastAsia="Times New Roman" w:hAnsi="Times New Roman" w:cs="Times New Roman"/>
          <w:color w:val="000000"/>
        </w:rPr>
      </w:pPr>
    </w:p>
    <w:p w14:paraId="00000016" w14:textId="77777777" w:rsidR="006205E7" w:rsidRDefault="006205E7">
      <w:pPr>
        <w:spacing w:line="360" w:lineRule="auto"/>
        <w:ind w:firstLine="720"/>
        <w:jc w:val="both"/>
        <w:rPr>
          <w:rFonts w:ascii="Times New Roman" w:eastAsia="Times New Roman" w:hAnsi="Times New Roman" w:cs="Times New Roman"/>
          <w:b/>
        </w:rPr>
      </w:pPr>
    </w:p>
    <w:p w14:paraId="00000017" w14:textId="77777777" w:rsidR="006205E7" w:rsidRDefault="00142CF5">
      <w:pPr>
        <w:rPr>
          <w:rFonts w:ascii="Times New Roman" w:eastAsia="Times New Roman" w:hAnsi="Times New Roman" w:cs="Times New Roman"/>
          <w:b/>
        </w:rPr>
      </w:pPr>
      <w:r>
        <w:br w:type="page"/>
      </w:r>
    </w:p>
    <w:p w14:paraId="00000018" w14:textId="77777777" w:rsidR="006205E7" w:rsidRDefault="00142CF5">
      <w:pPr>
        <w:spacing w:line="360" w:lineRule="auto"/>
        <w:jc w:val="center"/>
        <w:rPr>
          <w:rFonts w:ascii="Times New Roman" w:eastAsia="Times New Roman" w:hAnsi="Times New Roman" w:cs="Times New Roman"/>
          <w:b/>
        </w:rPr>
      </w:pPr>
      <w:sdt>
        <w:sdtPr>
          <w:tag w:val="goog_rdk_1"/>
          <w:id w:val="1607918862"/>
        </w:sdtPr>
        <w:sdtEndPr/>
        <w:sdtContent/>
      </w:sdt>
      <w:r>
        <w:rPr>
          <w:rFonts w:ascii="Times New Roman" w:eastAsia="Times New Roman" w:hAnsi="Times New Roman" w:cs="Times New Roman"/>
          <w:b/>
        </w:rPr>
        <w:t>Introduction</w:t>
      </w:r>
    </w:p>
    <w:p w14:paraId="00000019" w14:textId="77777777" w:rsidR="006205E7" w:rsidRDefault="006205E7">
      <w:pPr>
        <w:spacing w:line="360" w:lineRule="auto"/>
        <w:jc w:val="both"/>
        <w:rPr>
          <w:rFonts w:ascii="Times New Roman" w:eastAsia="Times New Roman" w:hAnsi="Times New Roman" w:cs="Times New Roman"/>
          <w:b/>
        </w:rPr>
      </w:pPr>
    </w:p>
    <w:p w14:paraId="0000001A" w14:textId="545FE9A9" w:rsidR="006205E7" w:rsidRDefault="00142CF5">
      <w:pPr>
        <w:spacing w:line="360" w:lineRule="auto"/>
        <w:ind w:firstLine="708"/>
        <w:jc w:val="both"/>
        <w:rPr>
          <w:rFonts w:ascii="Times New Roman" w:eastAsia="Times New Roman" w:hAnsi="Times New Roman" w:cs="Times New Roman"/>
        </w:rPr>
      </w:pPr>
      <w:sdt>
        <w:sdtPr>
          <w:tag w:val="goog_rdk_2"/>
          <w:id w:val="-1767678757"/>
        </w:sdtPr>
        <w:sdtEndPr/>
        <w:sdtContent/>
      </w:sdt>
      <w:r>
        <w:rPr>
          <w:rFonts w:ascii="Times New Roman" w:eastAsia="Times New Roman" w:hAnsi="Times New Roman" w:cs="Times New Roman"/>
        </w:rPr>
        <w:t>Coastal environments are natural transition zones between terrestrial, freshwater, and marine ecosystems, providing an open laboratory to observe the functioning</w:t>
      </w:r>
      <w:r>
        <w:rPr>
          <w:rFonts w:ascii="Times New Roman" w:eastAsia="Times New Roman" w:hAnsi="Times New Roman" w:cs="Times New Roman"/>
        </w:rPr>
        <w:t xml:space="preserve"> and integration of biological and abiotic factors over shore communities. </w:t>
      </w:r>
      <w:r>
        <w:rPr>
          <w:rFonts w:ascii="Times New Roman" w:eastAsia="Times New Roman" w:hAnsi="Times New Roman" w:cs="Times New Roman"/>
        </w:rPr>
        <w:t>The composition and dynamics of the communities in these habitats are directly influenced by physical (e.g., wave exposure, temperature, salinity, and tidal range) and biological factors (e.g., competition, predation, herbivo</w:t>
      </w:r>
      <w:r>
        <w:rPr>
          <w:rFonts w:ascii="Times New Roman" w:eastAsia="Times New Roman" w:hAnsi="Times New Roman" w:cs="Times New Roman"/>
        </w:rPr>
        <w:t>ry, settlement, and colonization). The integration of these factors results in bottom-up and top-down effects on communities, which interact with lateral modifiers (abiotic factors) to regulate the diversity, abundance and distribution of producers and con</w:t>
      </w:r>
      <w:r>
        <w:rPr>
          <w:rFonts w:ascii="Times New Roman" w:eastAsia="Times New Roman" w:hAnsi="Times New Roman" w:cs="Times New Roman"/>
        </w:rPr>
        <w:t>sumers (</w:t>
      </w:r>
      <w:proofErr w:type="spellStart"/>
      <w:r>
        <w:rPr>
          <w:rFonts w:ascii="Times New Roman" w:eastAsia="Times New Roman" w:hAnsi="Times New Roman" w:cs="Times New Roman"/>
        </w:rPr>
        <w:t>Menge</w:t>
      </w:r>
      <w:proofErr w:type="spellEnd"/>
      <w:r>
        <w:rPr>
          <w:rFonts w:ascii="Times New Roman" w:eastAsia="Times New Roman" w:hAnsi="Times New Roman" w:cs="Times New Roman"/>
        </w:rPr>
        <w:t xml:space="preserve"> 1992, 2000; Hawkins </w:t>
      </w:r>
      <w:r>
        <w:rPr>
          <w:rFonts w:ascii="Times New Roman" w:eastAsia="Times New Roman" w:hAnsi="Times New Roman" w:cs="Times New Roman"/>
          <w:i/>
        </w:rPr>
        <w:t>et al</w:t>
      </w:r>
      <w:r>
        <w:rPr>
          <w:rFonts w:ascii="Times New Roman" w:eastAsia="Times New Roman" w:hAnsi="Times New Roman" w:cs="Times New Roman"/>
        </w:rPr>
        <w:t xml:space="preserve">. 2020). In addition, both processes vary at different spatial scales, from meters to hundreds of </w:t>
      </w:r>
      <w:proofErr w:type="spellStart"/>
      <w:r>
        <w:rPr>
          <w:rFonts w:ascii="Times New Roman" w:eastAsia="Times New Roman" w:hAnsi="Times New Roman" w:cs="Times New Roman"/>
        </w:rPr>
        <w:t>kilometres</w:t>
      </w:r>
      <w:proofErr w:type="spellEnd"/>
      <w:r>
        <w:rPr>
          <w:rFonts w:ascii="Times New Roman" w:eastAsia="Times New Roman" w:hAnsi="Times New Roman" w:cs="Times New Roman"/>
        </w:rPr>
        <w:t xml:space="preserve"> (Navarrete </w:t>
      </w:r>
      <w:r>
        <w:rPr>
          <w:rFonts w:ascii="Times New Roman" w:eastAsia="Times New Roman" w:hAnsi="Times New Roman" w:cs="Times New Roman"/>
          <w:i/>
        </w:rPr>
        <w:t>et al</w:t>
      </w:r>
      <w:r>
        <w:rPr>
          <w:rFonts w:ascii="Times New Roman" w:eastAsia="Times New Roman" w:hAnsi="Times New Roman" w:cs="Times New Roman"/>
        </w:rPr>
        <w:t xml:space="preserve">. 2005; Burrows </w:t>
      </w:r>
      <w:r>
        <w:rPr>
          <w:rFonts w:ascii="Times New Roman" w:eastAsia="Times New Roman" w:hAnsi="Times New Roman" w:cs="Times New Roman"/>
          <w:i/>
        </w:rPr>
        <w:t>et al</w:t>
      </w:r>
      <w:r>
        <w:rPr>
          <w:rFonts w:ascii="Times New Roman" w:eastAsia="Times New Roman" w:hAnsi="Times New Roman" w:cs="Times New Roman"/>
        </w:rPr>
        <w:t>. 2009)</w:t>
      </w:r>
      <w:r w:rsidR="00CA2481">
        <w:rPr>
          <w:rFonts w:ascii="Times New Roman" w:eastAsia="Times New Roman" w:hAnsi="Times New Roman" w:cs="Times New Roman"/>
        </w:rPr>
        <w:t>, which makes clear the importance of situating</w:t>
      </w:r>
      <w:r>
        <w:rPr>
          <w:rFonts w:ascii="Times New Roman" w:eastAsia="Times New Roman" w:hAnsi="Times New Roman" w:cs="Times New Roman"/>
        </w:rPr>
        <w:t xml:space="preserve"> </w:t>
      </w:r>
      <w:r w:rsidR="00CA2481">
        <w:rPr>
          <w:rFonts w:ascii="Times New Roman" w:eastAsia="Times New Roman" w:hAnsi="Times New Roman" w:cs="Times New Roman"/>
        </w:rPr>
        <w:t xml:space="preserve">the </w:t>
      </w:r>
      <w:r>
        <w:rPr>
          <w:rFonts w:ascii="Times New Roman" w:eastAsia="Times New Roman" w:hAnsi="Times New Roman" w:cs="Times New Roman"/>
        </w:rPr>
        <w:t>spatial c</w:t>
      </w:r>
      <w:r>
        <w:rPr>
          <w:rFonts w:ascii="Times New Roman" w:eastAsia="Times New Roman" w:hAnsi="Times New Roman" w:cs="Times New Roman"/>
        </w:rPr>
        <w:t>ontext in which such processes act on.</w:t>
      </w:r>
    </w:p>
    <w:p w14:paraId="0000001B" w14:textId="1DAA7542" w:rsidR="006205E7" w:rsidRDefault="00142CF5">
      <w:pPr>
        <w:spacing w:line="360" w:lineRule="auto"/>
        <w:ind w:firstLine="708"/>
        <w:jc w:val="both"/>
        <w:rPr>
          <w:rFonts w:ascii="Times New Roman" w:eastAsia="Times New Roman" w:hAnsi="Times New Roman" w:cs="Times New Roman"/>
        </w:rPr>
      </w:pPr>
      <w:r>
        <w:rPr>
          <w:rFonts w:ascii="Times New Roman" w:eastAsia="Times New Roman" w:hAnsi="Times New Roman" w:cs="Times New Roman"/>
        </w:rPr>
        <w:t xml:space="preserve">Top-down control emerge from the effect of consumers on prey populations, influencing the structure of communities by directly altering the functioning of ecosystems (Leonard et al. 1998). </w:t>
      </w:r>
      <w:sdt>
        <w:sdtPr>
          <w:tag w:val="goog_rdk_4"/>
          <w:id w:val="-1516456656"/>
        </w:sdtPr>
        <w:sdtEndPr/>
        <w:sdtContent/>
      </w:sdt>
      <w:r>
        <w:rPr>
          <w:rFonts w:ascii="Times New Roman" w:eastAsia="Times New Roman" w:hAnsi="Times New Roman" w:cs="Times New Roman"/>
        </w:rPr>
        <w:t>Experimental work throug</w:t>
      </w:r>
      <w:r>
        <w:rPr>
          <w:rFonts w:ascii="Times New Roman" w:eastAsia="Times New Roman" w:hAnsi="Times New Roman" w:cs="Times New Roman"/>
        </w:rPr>
        <w:t>hout the world reported the influence of herbivores on the dynamics of macro- and microalgae in the intertidal (</w:t>
      </w:r>
      <w:proofErr w:type="spellStart"/>
      <w:r>
        <w:rPr>
          <w:rFonts w:ascii="Times New Roman" w:eastAsia="Times New Roman" w:hAnsi="Times New Roman" w:cs="Times New Roman"/>
        </w:rPr>
        <w:t>Menge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1999; </w:t>
      </w:r>
      <w:proofErr w:type="spellStart"/>
      <w:r>
        <w:rPr>
          <w:rFonts w:ascii="Times New Roman" w:eastAsia="Times New Roman" w:hAnsi="Times New Roman" w:cs="Times New Roman"/>
        </w:rPr>
        <w:t>Aguillera</w:t>
      </w:r>
      <w:proofErr w:type="spellEnd"/>
      <w:r>
        <w:rPr>
          <w:rFonts w:ascii="Times New Roman" w:eastAsia="Times New Roman" w:hAnsi="Times New Roman" w:cs="Times New Roman"/>
        </w:rPr>
        <w:t xml:space="preserve"> &amp; Navarrete 2007; Jenkins </w:t>
      </w:r>
      <w:r>
        <w:rPr>
          <w:rFonts w:ascii="Times New Roman" w:eastAsia="Times New Roman" w:hAnsi="Times New Roman" w:cs="Times New Roman"/>
          <w:i/>
        </w:rPr>
        <w:t>et al</w:t>
      </w:r>
      <w:r>
        <w:rPr>
          <w:rFonts w:ascii="Times New Roman" w:eastAsia="Times New Roman" w:hAnsi="Times New Roman" w:cs="Times New Roman"/>
        </w:rPr>
        <w:t>. 2008)</w:t>
      </w:r>
      <w:r>
        <w:rPr>
          <w:rFonts w:ascii="Times New Roman" w:eastAsia="Times New Roman" w:hAnsi="Times New Roman" w:cs="Times New Roman"/>
        </w:rPr>
        <w:t xml:space="preserve">. Likewise, </w:t>
      </w:r>
      <w:r>
        <w:rPr>
          <w:rFonts w:ascii="Times New Roman" w:eastAsia="Times New Roman" w:hAnsi="Times New Roman" w:cs="Times New Roman"/>
        </w:rPr>
        <w:t xml:space="preserve">carnivores </w:t>
      </w:r>
      <w:r w:rsidR="00CA2481">
        <w:rPr>
          <w:rFonts w:ascii="Times New Roman" w:eastAsia="Times New Roman" w:hAnsi="Times New Roman" w:cs="Times New Roman"/>
        </w:rPr>
        <w:t>have</w:t>
      </w:r>
      <w:r w:rsidR="00CA2481">
        <w:rPr>
          <w:rFonts w:ascii="Times New Roman" w:eastAsia="Times New Roman" w:hAnsi="Times New Roman" w:cs="Times New Roman"/>
        </w:rPr>
        <w:t xml:space="preserve"> </w:t>
      </w:r>
      <w:r>
        <w:rPr>
          <w:rFonts w:ascii="Times New Roman" w:eastAsia="Times New Roman" w:hAnsi="Times New Roman" w:cs="Times New Roman"/>
        </w:rPr>
        <w:t>large</w:t>
      </w:r>
      <w:r>
        <w:rPr>
          <w:rFonts w:ascii="Times New Roman" w:eastAsia="Times New Roman" w:hAnsi="Times New Roman" w:cs="Times New Roman"/>
        </w:rPr>
        <w:t xml:space="preserve"> </w:t>
      </w:r>
      <w:r>
        <w:rPr>
          <w:rFonts w:ascii="Times New Roman" w:eastAsia="Times New Roman" w:hAnsi="Times New Roman" w:cs="Times New Roman"/>
        </w:rPr>
        <w:t xml:space="preserve">importance </w:t>
      </w:r>
      <w:r>
        <w:rPr>
          <w:rFonts w:ascii="Times New Roman" w:eastAsia="Times New Roman" w:hAnsi="Times New Roman" w:cs="Times New Roman"/>
        </w:rPr>
        <w:t>cont</w:t>
      </w:r>
      <w:r>
        <w:rPr>
          <w:rFonts w:ascii="Times New Roman" w:eastAsia="Times New Roman" w:hAnsi="Times New Roman" w:cs="Times New Roman"/>
        </w:rPr>
        <w:t>rolling lower trophic levels and associated with intertidal trophic cascades (</w:t>
      </w:r>
      <w:sdt>
        <w:sdtPr>
          <w:tag w:val="goog_rdk_5"/>
          <w:id w:val="-213348243"/>
        </w:sdtPr>
        <w:sdtEndPr/>
        <w:sdtContent>
          <w:commentRangeStart w:id="0"/>
        </w:sdtContent>
      </w:sdt>
      <w:sdt>
        <w:sdtPr>
          <w:tag w:val="goog_rdk_6"/>
          <w:id w:val="175783256"/>
        </w:sdtPr>
        <w:sdtEndPr/>
        <w:sdtContent>
          <w:commentRangeStart w:id="1"/>
        </w:sdtContent>
      </w:sdt>
      <w:r>
        <w:rPr>
          <w:rFonts w:ascii="Times New Roman" w:eastAsia="Times New Roman" w:hAnsi="Times New Roman" w:cs="Times New Roman"/>
        </w:rPr>
        <w:t>Paine 1966</w:t>
      </w:r>
      <w:commentRangeEnd w:id="0"/>
      <w:r>
        <w:commentReference w:id="0"/>
      </w:r>
      <w:commentRangeEnd w:id="1"/>
      <w:r>
        <w:commentReference w:id="1"/>
      </w:r>
      <w:r>
        <w:rPr>
          <w:rFonts w:ascii="Times New Roman" w:eastAsia="Times New Roman" w:hAnsi="Times New Roman" w:cs="Times New Roman"/>
        </w:rPr>
        <w:t>, Wootton 1995). On the opposite direction of the food chain (</w:t>
      </w:r>
      <w:r>
        <w:rPr>
          <w:rFonts w:ascii="Times New Roman" w:eastAsia="Times New Roman" w:hAnsi="Times New Roman" w:cs="Times New Roman"/>
          <w:i/>
        </w:rPr>
        <w:t>i.e.</w:t>
      </w:r>
      <w:r>
        <w:rPr>
          <w:rFonts w:ascii="Times New Roman" w:eastAsia="Times New Roman" w:hAnsi="Times New Roman" w:cs="Times New Roman"/>
        </w:rPr>
        <w:t xml:space="preserve">, bottom-up </w:t>
      </w:r>
      <w:r w:rsidR="002444FD">
        <w:rPr>
          <w:rFonts w:ascii="Times New Roman" w:eastAsia="Times New Roman" w:hAnsi="Times New Roman" w:cs="Times New Roman"/>
        </w:rPr>
        <w:t>effects</w:t>
      </w:r>
      <w:r>
        <w:rPr>
          <w:rFonts w:ascii="Times New Roman" w:eastAsia="Times New Roman" w:hAnsi="Times New Roman" w:cs="Times New Roman"/>
        </w:rPr>
        <w:t xml:space="preserve">), primary producers play an important role in benthic ecology on rocky shores (Underwood 1979, Bustamante </w:t>
      </w:r>
      <w:r>
        <w:rPr>
          <w:rFonts w:ascii="Times New Roman" w:eastAsia="Times New Roman" w:hAnsi="Times New Roman" w:cs="Times New Roman"/>
          <w:i/>
        </w:rPr>
        <w:t>et al</w:t>
      </w:r>
      <w:r>
        <w:rPr>
          <w:rFonts w:ascii="Times New Roman" w:eastAsia="Times New Roman" w:hAnsi="Times New Roman" w:cs="Times New Roman"/>
        </w:rPr>
        <w:t xml:space="preserve">. 1995). For instance, biofilms can be a limiting resource for grazing herbivores (Thompson </w:t>
      </w:r>
      <w:r>
        <w:rPr>
          <w:rFonts w:ascii="Times New Roman" w:eastAsia="Times New Roman" w:hAnsi="Times New Roman" w:cs="Times New Roman"/>
          <w:i/>
        </w:rPr>
        <w:t>et al</w:t>
      </w:r>
      <w:r>
        <w:rPr>
          <w:rFonts w:ascii="Times New Roman" w:eastAsia="Times New Roman" w:hAnsi="Times New Roman" w:cs="Times New Roman"/>
        </w:rPr>
        <w:t xml:space="preserve">. 2004; </w:t>
      </w:r>
      <w:proofErr w:type="spellStart"/>
      <w:r>
        <w:rPr>
          <w:rFonts w:ascii="Times New Roman" w:eastAsia="Times New Roman" w:hAnsi="Times New Roman" w:cs="Times New Roman"/>
        </w:rPr>
        <w:t>Christofoletti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et </w:t>
      </w:r>
      <w:r>
        <w:rPr>
          <w:rFonts w:ascii="Times New Roman" w:eastAsia="Times New Roman" w:hAnsi="Times New Roman" w:cs="Times New Roman"/>
          <w:i/>
        </w:rPr>
        <w:t>al</w:t>
      </w:r>
      <w:r>
        <w:rPr>
          <w:rFonts w:ascii="Times New Roman" w:eastAsia="Times New Roman" w:hAnsi="Times New Roman" w:cs="Times New Roman"/>
        </w:rPr>
        <w:t>. 2011a) and influence settlement of seaweed propagules and larvae of marine invertebrates (Wahl 1989). The abundance and growth of primary consumers are directly related to variations in the primary productivity of phytoplankton, and recruitment, throug</w:t>
      </w:r>
      <w:r>
        <w:rPr>
          <w:rFonts w:ascii="Times New Roman" w:eastAsia="Times New Roman" w:hAnsi="Times New Roman" w:cs="Times New Roman"/>
        </w:rPr>
        <w:t xml:space="preserve">h the relationship between pelagic larval stages and coastal advective processes (e.g., Connolly </w:t>
      </w:r>
      <w:r>
        <w:rPr>
          <w:rFonts w:ascii="Times New Roman" w:eastAsia="Times New Roman" w:hAnsi="Times New Roman" w:cs="Times New Roman"/>
          <w:i/>
        </w:rPr>
        <w:t>et al</w:t>
      </w:r>
      <w:r>
        <w:rPr>
          <w:rFonts w:ascii="Times New Roman" w:eastAsia="Times New Roman" w:hAnsi="Times New Roman" w:cs="Times New Roman"/>
        </w:rPr>
        <w:t xml:space="preserve">. 2001; Leslie </w:t>
      </w:r>
      <w:r>
        <w:rPr>
          <w:rFonts w:ascii="Times New Roman" w:eastAsia="Times New Roman" w:hAnsi="Times New Roman" w:cs="Times New Roman"/>
          <w:i/>
        </w:rPr>
        <w:t>et al</w:t>
      </w:r>
      <w:r>
        <w:rPr>
          <w:rFonts w:ascii="Times New Roman" w:eastAsia="Times New Roman" w:hAnsi="Times New Roman" w:cs="Times New Roman"/>
        </w:rPr>
        <w:t>. 2005). In this context, variations in food and propagule supplies are seen as the basis for trophic interactions (</w:t>
      </w:r>
      <w:proofErr w:type="spellStart"/>
      <w:r>
        <w:rPr>
          <w:rFonts w:ascii="Times New Roman" w:eastAsia="Times New Roman" w:hAnsi="Times New Roman" w:cs="Times New Roman"/>
        </w:rPr>
        <w:t>Menge</w:t>
      </w:r>
      <w:proofErr w:type="spellEnd"/>
      <w:r>
        <w:rPr>
          <w:rFonts w:ascii="Times New Roman" w:eastAsia="Times New Roman" w:hAnsi="Times New Roman" w:cs="Times New Roman"/>
        </w:rPr>
        <w:t xml:space="preserve"> 2003; </w:t>
      </w:r>
      <w:proofErr w:type="spellStart"/>
      <w:r>
        <w:rPr>
          <w:rFonts w:ascii="Times New Roman" w:eastAsia="Times New Roman" w:hAnsi="Times New Roman" w:cs="Times New Roman"/>
        </w:rPr>
        <w:t>Menge</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&amp; </w:t>
      </w:r>
      <w:proofErr w:type="spellStart"/>
      <w:r>
        <w:rPr>
          <w:rFonts w:ascii="Times New Roman" w:eastAsia="Times New Roman" w:hAnsi="Times New Roman" w:cs="Times New Roman"/>
        </w:rPr>
        <w:t>Menge</w:t>
      </w:r>
      <w:proofErr w:type="spellEnd"/>
      <w:r>
        <w:rPr>
          <w:rFonts w:ascii="Times New Roman" w:eastAsia="Times New Roman" w:hAnsi="Times New Roman" w:cs="Times New Roman"/>
        </w:rPr>
        <w:t xml:space="preserve"> 2013, 2019) and the transfer of energy to the upper links of the trophic chain (Nielsen &amp; Navarrete 2004). </w:t>
      </w:r>
    </w:p>
    <w:p w14:paraId="0000001C" w14:textId="796EBC67" w:rsidR="006205E7" w:rsidRDefault="00142CF5">
      <w:pPr>
        <w:spacing w:line="360" w:lineRule="auto"/>
        <w:ind w:firstLine="708"/>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effects of top-down and bottom-up processes have been widely studied on rocky shores worldwide. </w:t>
      </w:r>
      <w:r w:rsidR="002444FD">
        <w:rPr>
          <w:rFonts w:ascii="Times New Roman" w:eastAsia="Times New Roman" w:hAnsi="Times New Roman" w:cs="Times New Roman"/>
        </w:rPr>
        <w:t>Still</w:t>
      </w:r>
      <w:r>
        <w:rPr>
          <w:rFonts w:ascii="Times New Roman" w:eastAsia="Times New Roman" w:hAnsi="Times New Roman" w:cs="Times New Roman"/>
        </w:rPr>
        <w:t>, the southwestern Atla</w:t>
      </w:r>
      <w:r>
        <w:rPr>
          <w:rFonts w:ascii="Times New Roman" w:eastAsia="Times New Roman" w:hAnsi="Times New Roman" w:cs="Times New Roman"/>
        </w:rPr>
        <w:t>ntic systems have been poorly evaluated</w:t>
      </w:r>
      <w:r w:rsidR="002444FD">
        <w:rPr>
          <w:rFonts w:ascii="Times New Roman" w:eastAsia="Times New Roman" w:hAnsi="Times New Roman" w:cs="Times New Roman"/>
        </w:rPr>
        <w:t xml:space="preserve"> and </w:t>
      </w:r>
      <w:r>
        <w:rPr>
          <w:rFonts w:ascii="Times New Roman" w:eastAsia="Times New Roman" w:hAnsi="Times New Roman" w:cs="Times New Roman"/>
        </w:rPr>
        <w:t xml:space="preserve">done mostly at local scales. The patterns of association among these species had indicated higher densities of filter-feeders in highly wave-exposed shores (Coutinho 1995, </w:t>
      </w:r>
      <w:proofErr w:type="spellStart"/>
      <w:r>
        <w:rPr>
          <w:rFonts w:ascii="Times New Roman" w:eastAsia="Times New Roman" w:hAnsi="Times New Roman" w:cs="Times New Roman"/>
        </w:rPr>
        <w:t>Christofoletti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w:t>
      </w:r>
      <w:r>
        <w:rPr>
          <w:rFonts w:ascii="Times New Roman" w:eastAsia="Times New Roman" w:hAnsi="Times New Roman" w:cs="Times New Roman"/>
          <w:i/>
        </w:rPr>
        <w:t xml:space="preserve"> al</w:t>
      </w:r>
      <w:r>
        <w:rPr>
          <w:rFonts w:ascii="Times New Roman" w:eastAsia="Times New Roman" w:hAnsi="Times New Roman" w:cs="Times New Roman"/>
        </w:rPr>
        <w:t xml:space="preserve">. 2011a, </w:t>
      </w:r>
      <w:proofErr w:type="spellStart"/>
      <w:r>
        <w:rPr>
          <w:rFonts w:ascii="Times New Roman" w:eastAsia="Times New Roman" w:hAnsi="Times New Roman" w:cs="Times New Roman"/>
        </w:rPr>
        <w:t>Pardal</w:t>
      </w:r>
      <w:proofErr w:type="spellEnd"/>
      <w:r>
        <w:rPr>
          <w:rFonts w:ascii="Times New Roman" w:eastAsia="Times New Roman" w:hAnsi="Times New Roman" w:cs="Times New Roman"/>
        </w:rPr>
        <w:t xml:space="preserve"> </w:t>
      </w:r>
      <w:r w:rsidRPr="004A6A34">
        <w:rPr>
          <w:rFonts w:ascii="Times New Roman" w:eastAsia="Times New Roman" w:hAnsi="Times New Roman" w:cs="Times New Roman"/>
          <w:i/>
          <w:iCs/>
        </w:rPr>
        <w:t>et a</w:t>
      </w:r>
      <w:r w:rsidR="00CB1AE4" w:rsidRPr="004A6A34">
        <w:rPr>
          <w:rFonts w:ascii="Times New Roman" w:eastAsia="Times New Roman" w:hAnsi="Times New Roman" w:cs="Times New Roman"/>
          <w:i/>
          <w:iCs/>
        </w:rPr>
        <w:t>l</w:t>
      </w:r>
      <w:r>
        <w:rPr>
          <w:rFonts w:ascii="Times New Roman" w:eastAsia="Times New Roman" w:hAnsi="Times New Roman" w:cs="Times New Roman"/>
        </w:rPr>
        <w:t>.</w:t>
      </w:r>
      <w:r>
        <w:rPr>
          <w:rFonts w:ascii="Times New Roman" w:eastAsia="Times New Roman" w:hAnsi="Times New Roman" w:cs="Times New Roman"/>
        </w:rPr>
        <w:t xml:space="preserve"> 2021), while grazers are usually found on more structurally complex shores (</w:t>
      </w:r>
      <w:proofErr w:type="spellStart"/>
      <w:r>
        <w:rPr>
          <w:rFonts w:ascii="Times New Roman" w:eastAsia="Times New Roman" w:hAnsi="Times New Roman" w:cs="Times New Roman"/>
        </w:rPr>
        <w:t>Apolinário</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1994). </w:t>
      </w:r>
      <w:r w:rsidR="002444FD">
        <w:rPr>
          <w:rFonts w:ascii="Times New Roman" w:eastAsia="Times New Roman" w:hAnsi="Times New Roman" w:cs="Times New Roman"/>
        </w:rPr>
        <w:t>S</w:t>
      </w:r>
      <w:r>
        <w:rPr>
          <w:rFonts w:ascii="Times New Roman" w:eastAsia="Times New Roman" w:hAnsi="Times New Roman" w:cs="Times New Roman"/>
        </w:rPr>
        <w:t>essile taxa may also influence the larger presence of predators at more exposed sites (</w:t>
      </w:r>
      <w:proofErr w:type="spellStart"/>
      <w:r>
        <w:rPr>
          <w:rFonts w:ascii="Times New Roman" w:eastAsia="Times New Roman" w:hAnsi="Times New Roman" w:cs="Times New Roman"/>
        </w:rPr>
        <w:t>Christofoletti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w:t>
      </w:r>
      <w:r>
        <w:rPr>
          <w:rFonts w:ascii="Times New Roman" w:eastAsia="Times New Roman" w:hAnsi="Times New Roman" w:cs="Times New Roman"/>
          <w:i/>
        </w:rPr>
        <w:t>t al</w:t>
      </w:r>
      <w:r>
        <w:rPr>
          <w:rFonts w:ascii="Times New Roman" w:eastAsia="Times New Roman" w:hAnsi="Times New Roman" w:cs="Times New Roman"/>
        </w:rPr>
        <w:t>. 2011b), which reinforces the importance of evaluating the contribution of biotic variables to communities’ patterns. Here, based on the most abundant and usually dominant organisms in the intertidal zone (</w:t>
      </w:r>
      <w:proofErr w:type="spellStart"/>
      <w:r>
        <w:rPr>
          <w:rFonts w:ascii="Times New Roman" w:eastAsia="Times New Roman" w:hAnsi="Times New Roman" w:cs="Times New Roman"/>
        </w:rPr>
        <w:t>Christofoletti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2011a), we investigated</w:t>
      </w:r>
      <w:r>
        <w:rPr>
          <w:rFonts w:ascii="Times New Roman" w:eastAsia="Times New Roman" w:hAnsi="Times New Roman" w:cs="Times New Roman"/>
        </w:rPr>
        <w:t xml:space="preserve"> the associative patterns between abiotic and biotic variables</w:t>
      </w:r>
      <w:r>
        <w:rPr>
          <w:rFonts w:ascii="Times New Roman" w:eastAsia="Times New Roman" w:hAnsi="Times New Roman" w:cs="Times New Roman"/>
        </w:rPr>
        <w:t xml:space="preserve"> on population structure of dominant </w:t>
      </w:r>
      <w:r w:rsidR="00650C3F">
        <w:rPr>
          <w:rFonts w:ascii="Times New Roman" w:eastAsia="Times New Roman" w:hAnsi="Times New Roman" w:cs="Times New Roman"/>
        </w:rPr>
        <w:t xml:space="preserve">rocky shore </w:t>
      </w:r>
      <w:r>
        <w:rPr>
          <w:rFonts w:ascii="Times New Roman" w:eastAsia="Times New Roman" w:hAnsi="Times New Roman" w:cs="Times New Roman"/>
        </w:rPr>
        <w:t xml:space="preserve">intertidal species of </w:t>
      </w:r>
      <w:r w:rsidR="00650C3F" w:rsidRPr="00CB1AE4">
        <w:rPr>
          <w:rFonts w:ascii="Times New Roman" w:eastAsia="Times New Roman" w:hAnsi="Times New Roman" w:cs="Times New Roman"/>
        </w:rPr>
        <w:t xml:space="preserve">Southeastern Brazil marine ecoregion (Spalding </w:t>
      </w:r>
      <w:r w:rsidR="00650C3F" w:rsidRPr="004A6A34">
        <w:rPr>
          <w:rFonts w:ascii="Times New Roman" w:eastAsia="Times New Roman" w:hAnsi="Times New Roman" w:cs="Times New Roman"/>
          <w:i/>
          <w:iCs/>
        </w:rPr>
        <w:t>et al</w:t>
      </w:r>
      <w:r w:rsidR="00650C3F" w:rsidRPr="00CB1AE4">
        <w:rPr>
          <w:rFonts w:ascii="Times New Roman" w:eastAsia="Times New Roman" w:hAnsi="Times New Roman" w:cs="Times New Roman"/>
        </w:rPr>
        <w:t>. 2007)</w:t>
      </w:r>
      <w:r w:rsidR="00650C3F">
        <w:rPr>
          <w:rFonts w:ascii="Times New Roman" w:eastAsia="Times New Roman" w:hAnsi="Times New Roman" w:cs="Times New Roman"/>
        </w:rPr>
        <w:t xml:space="preserve"> to </w:t>
      </w:r>
      <w:r>
        <w:rPr>
          <w:rFonts w:ascii="Times New Roman" w:eastAsia="Times New Roman" w:hAnsi="Times New Roman" w:cs="Times New Roman"/>
        </w:rPr>
        <w:t>understand the relative importance of those associative patterns at different scales.</w:t>
      </w:r>
      <w:r>
        <w:rPr>
          <w:rFonts w:ascii="Times New Roman" w:eastAsia="Times New Roman" w:hAnsi="Times New Roman" w:cs="Times New Roman"/>
          <w:color w:val="FF0000"/>
        </w:rPr>
        <w:t xml:space="preserve"> </w:t>
      </w:r>
      <w:r>
        <w:rPr>
          <w:rFonts w:ascii="Times New Roman" w:eastAsia="Times New Roman" w:hAnsi="Times New Roman" w:cs="Times New Roman"/>
        </w:rPr>
        <w:t>Th</w:t>
      </w:r>
      <w:r>
        <w:rPr>
          <w:rFonts w:ascii="Times New Roman" w:eastAsia="Times New Roman" w:hAnsi="Times New Roman" w:cs="Times New Roman"/>
        </w:rPr>
        <w:t xml:space="preserve">us, we evaluated </w:t>
      </w:r>
      <w:r w:rsidR="00D30D30">
        <w:rPr>
          <w:rFonts w:ascii="Times New Roman" w:eastAsia="Times New Roman" w:hAnsi="Times New Roman" w:cs="Times New Roman"/>
        </w:rPr>
        <w:t>consumers</w:t>
      </w:r>
      <w:r>
        <w:rPr>
          <w:rFonts w:ascii="Times New Roman" w:eastAsia="Times New Roman" w:hAnsi="Times New Roman" w:cs="Times New Roman"/>
        </w:rPr>
        <w:t xml:space="preserve"> and </w:t>
      </w:r>
      <w:r>
        <w:rPr>
          <w:rFonts w:ascii="Times New Roman" w:eastAsia="Times New Roman" w:hAnsi="Times New Roman" w:cs="Times New Roman"/>
        </w:rPr>
        <w:t>prey estimates</w:t>
      </w:r>
      <w:r w:rsidR="00D30D30">
        <w:rPr>
          <w:rFonts w:ascii="Times New Roman" w:eastAsia="Times New Roman" w:hAnsi="Times New Roman" w:cs="Times New Roman"/>
        </w:rPr>
        <w:t xml:space="preserve"> </w:t>
      </w:r>
      <w:r w:rsidR="00D30D30" w:rsidRPr="00CB1AE4">
        <w:rPr>
          <w:rFonts w:ascii="Times New Roman" w:eastAsia="Times New Roman" w:hAnsi="Times New Roman" w:cs="Times New Roman"/>
        </w:rPr>
        <w:t>(</w:t>
      </w:r>
      <w:r w:rsidR="00D30D30" w:rsidRPr="0025166D">
        <w:rPr>
          <w:rFonts w:ascii="Times New Roman" w:eastAsia="Times New Roman" w:hAnsi="Times New Roman" w:cs="Times New Roman"/>
          <w:i/>
          <w:iCs/>
        </w:rPr>
        <w:t>i.e.</w:t>
      </w:r>
      <w:r w:rsidR="00D30D30" w:rsidRPr="004A6A34">
        <w:rPr>
          <w:rFonts w:ascii="Times New Roman" w:eastAsia="Times New Roman" w:hAnsi="Times New Roman" w:cs="Times New Roman"/>
        </w:rPr>
        <w:t>,</w:t>
      </w:r>
      <w:r w:rsidR="00D30D30" w:rsidRPr="00CB1AE4">
        <w:rPr>
          <w:rFonts w:ascii="Times New Roman" w:eastAsia="Times New Roman" w:hAnsi="Times New Roman" w:cs="Times New Roman"/>
        </w:rPr>
        <w:t xml:space="preserve"> size</w:t>
      </w:r>
      <w:r w:rsidR="00D30D30">
        <w:rPr>
          <w:rFonts w:ascii="Times New Roman" w:eastAsia="Times New Roman" w:hAnsi="Times New Roman" w:cs="Times New Roman"/>
        </w:rPr>
        <w:t>, abundance or cover</w:t>
      </w:r>
      <w:r w:rsidR="00D30D30" w:rsidRPr="00CB1AE4">
        <w:rPr>
          <w:rFonts w:ascii="Times New Roman" w:eastAsia="Times New Roman" w:hAnsi="Times New Roman" w:cs="Times New Roman"/>
        </w:rPr>
        <w:t>)</w:t>
      </w:r>
      <w:r>
        <w:rPr>
          <w:rFonts w:ascii="Times New Roman" w:eastAsia="Times New Roman" w:hAnsi="Times New Roman" w:cs="Times New Roman"/>
        </w:rPr>
        <w:t xml:space="preserve"> in models according to expected trophic relationships to observe the potential correlative effects of tested variables in indicative patterns of bottom-up or top-down processes.</w:t>
      </w:r>
      <w:r w:rsidR="00D30D30">
        <w:rPr>
          <w:rFonts w:ascii="Times New Roman" w:eastAsia="Times New Roman" w:hAnsi="Times New Roman" w:cs="Times New Roman"/>
        </w:rPr>
        <w:t xml:space="preserve"> </w:t>
      </w:r>
      <w:r w:rsidR="00D30D30" w:rsidRPr="00CB1AE4">
        <w:rPr>
          <w:rFonts w:ascii="Times New Roman" w:eastAsia="Times New Roman" w:hAnsi="Times New Roman" w:cs="Times New Roman"/>
        </w:rPr>
        <w:t xml:space="preserve">We hypothesized that the populations of the intertidal species are affected by both bottom-up and top-down </w:t>
      </w:r>
      <w:r w:rsidR="00D30D30">
        <w:rPr>
          <w:rFonts w:ascii="Times New Roman" w:eastAsia="Times New Roman" w:hAnsi="Times New Roman" w:cs="Times New Roman"/>
        </w:rPr>
        <w:t>effects</w:t>
      </w:r>
      <w:r w:rsidR="00D30D30">
        <w:rPr>
          <w:rFonts w:ascii="Times New Roman" w:eastAsia="Times New Roman" w:hAnsi="Times New Roman" w:cs="Times New Roman"/>
        </w:rPr>
        <w:t xml:space="preserve">. </w:t>
      </w:r>
      <w:r w:rsidR="00D30D30" w:rsidRPr="00CB1AE4">
        <w:rPr>
          <w:rFonts w:ascii="Times New Roman" w:eastAsia="Times New Roman" w:hAnsi="Times New Roman" w:cs="Times New Roman"/>
        </w:rPr>
        <w:t xml:space="preserve">Therefore, we expected </w:t>
      </w:r>
      <w:r w:rsidR="00D30D30">
        <w:rPr>
          <w:rFonts w:ascii="Times New Roman" w:eastAsia="Times New Roman" w:hAnsi="Times New Roman" w:cs="Times New Roman"/>
        </w:rPr>
        <w:t>that</w:t>
      </w:r>
      <w:r w:rsidR="00D30D30" w:rsidRPr="00CB1AE4">
        <w:rPr>
          <w:rFonts w:ascii="Times New Roman" w:eastAsia="Times New Roman" w:hAnsi="Times New Roman" w:cs="Times New Roman"/>
        </w:rPr>
        <w:t xml:space="preserve"> availability of producers would increase the abundance and size of their consumers (</w:t>
      </w:r>
      <w:r w:rsidR="00D30D30" w:rsidRPr="004A6A34">
        <w:rPr>
          <w:rFonts w:ascii="Times New Roman" w:eastAsia="Times New Roman" w:hAnsi="Times New Roman" w:cs="Times New Roman"/>
          <w:i/>
          <w:iCs/>
        </w:rPr>
        <w:t>i.e</w:t>
      </w:r>
      <w:r w:rsidR="00D30D30" w:rsidRPr="00CB1AE4">
        <w:rPr>
          <w:rFonts w:ascii="Times New Roman" w:eastAsia="Times New Roman" w:hAnsi="Times New Roman" w:cs="Times New Roman"/>
        </w:rPr>
        <w:t xml:space="preserve">., bottom-up model). Further, we expected that </w:t>
      </w:r>
      <w:r w:rsidR="00D30D30">
        <w:rPr>
          <w:rFonts w:ascii="Times New Roman" w:eastAsia="Times New Roman" w:hAnsi="Times New Roman" w:cs="Times New Roman"/>
        </w:rPr>
        <w:t xml:space="preserve">the </w:t>
      </w:r>
      <w:r w:rsidR="00D30D30" w:rsidRPr="00CB1AE4">
        <w:rPr>
          <w:rFonts w:ascii="Times New Roman" w:eastAsia="Times New Roman" w:hAnsi="Times New Roman" w:cs="Times New Roman"/>
        </w:rPr>
        <w:t xml:space="preserve">abundance and size of prey would be smaller where predators are more </w:t>
      </w:r>
      <w:r w:rsidR="00D30D30">
        <w:rPr>
          <w:rFonts w:ascii="Times New Roman" w:eastAsia="Times New Roman" w:hAnsi="Times New Roman" w:cs="Times New Roman"/>
        </w:rPr>
        <w:t>abundant</w:t>
      </w:r>
      <w:r w:rsidR="00D30D30" w:rsidRPr="00CB1AE4">
        <w:rPr>
          <w:rFonts w:ascii="Times New Roman" w:eastAsia="Times New Roman" w:hAnsi="Times New Roman" w:cs="Times New Roman"/>
        </w:rPr>
        <w:t xml:space="preserve"> and </w:t>
      </w:r>
      <w:r w:rsidR="00D30D30">
        <w:rPr>
          <w:rFonts w:ascii="Times New Roman" w:eastAsia="Times New Roman" w:hAnsi="Times New Roman" w:cs="Times New Roman"/>
        </w:rPr>
        <w:t>larger</w:t>
      </w:r>
      <w:r w:rsidR="00D30D30" w:rsidRPr="00CB1AE4">
        <w:rPr>
          <w:rFonts w:ascii="Times New Roman" w:eastAsia="Times New Roman" w:hAnsi="Times New Roman" w:cs="Times New Roman"/>
        </w:rPr>
        <w:t xml:space="preserve"> (</w:t>
      </w:r>
      <w:r w:rsidR="00D30D30" w:rsidRPr="004A6A34">
        <w:rPr>
          <w:rFonts w:ascii="Times New Roman" w:eastAsia="Times New Roman" w:hAnsi="Times New Roman" w:cs="Times New Roman"/>
          <w:i/>
          <w:iCs/>
        </w:rPr>
        <w:t>i.e</w:t>
      </w:r>
      <w:r w:rsidR="00D30D30" w:rsidRPr="00CB1AE4">
        <w:rPr>
          <w:rFonts w:ascii="Times New Roman" w:eastAsia="Times New Roman" w:hAnsi="Times New Roman" w:cs="Times New Roman"/>
        </w:rPr>
        <w:t xml:space="preserve">., top-down model). </w:t>
      </w:r>
      <w:r w:rsidR="00EF4120">
        <w:rPr>
          <w:rFonts w:ascii="Times New Roman" w:eastAsia="Times New Roman" w:hAnsi="Times New Roman" w:cs="Times New Roman"/>
        </w:rPr>
        <w:t>Lastly, w</w:t>
      </w:r>
      <w:r w:rsidR="00EF4120" w:rsidRPr="00CB1AE4">
        <w:rPr>
          <w:rFonts w:ascii="Times New Roman" w:eastAsia="Times New Roman" w:hAnsi="Times New Roman" w:cs="Times New Roman"/>
        </w:rPr>
        <w:t>e predicted that abiotic factors would affect the intertidal species</w:t>
      </w:r>
      <w:r w:rsidR="00EF4120">
        <w:rPr>
          <w:rFonts w:ascii="Times New Roman" w:eastAsia="Times New Roman" w:hAnsi="Times New Roman" w:cs="Times New Roman"/>
        </w:rPr>
        <w:t>’</w:t>
      </w:r>
      <w:r w:rsidR="00EF4120" w:rsidRPr="00CB1AE4">
        <w:rPr>
          <w:rFonts w:ascii="Times New Roman" w:eastAsia="Times New Roman" w:hAnsi="Times New Roman" w:cs="Times New Roman"/>
        </w:rPr>
        <w:t xml:space="preserve"> population structure as they can have direct and indirect effects on recruitment, survival, growth and </w:t>
      </w:r>
      <w:proofErr w:type="spellStart"/>
      <w:r w:rsidR="00EF4120" w:rsidRPr="00CB1AE4">
        <w:rPr>
          <w:rFonts w:ascii="Times New Roman" w:eastAsia="Times New Roman" w:hAnsi="Times New Roman" w:cs="Times New Roman"/>
        </w:rPr>
        <w:t>behaviour</w:t>
      </w:r>
      <w:proofErr w:type="spellEnd"/>
      <w:r w:rsidR="00EF4120">
        <w:rPr>
          <w:rFonts w:ascii="Times New Roman" w:eastAsia="Times New Roman" w:hAnsi="Times New Roman" w:cs="Times New Roman"/>
        </w:rPr>
        <w:t xml:space="preserve"> (</w:t>
      </w:r>
      <w:r w:rsidR="00EF4120" w:rsidRPr="004A6A34">
        <w:rPr>
          <w:rFonts w:ascii="Times New Roman" w:eastAsia="Times New Roman" w:hAnsi="Times New Roman" w:cs="Times New Roman"/>
          <w:highlight w:val="yellow"/>
          <w:rPrChange w:id="2" w:author="Microsoft Office User" w:date="2022-05-15T15:24:00Z">
            <w:rPr>
              <w:rFonts w:ascii="Times New Roman" w:eastAsia="Times New Roman" w:hAnsi="Times New Roman" w:cs="Times New Roman"/>
            </w:rPr>
          </w:rPrChange>
        </w:rPr>
        <w:t>REF</w:t>
      </w:r>
      <w:r w:rsidR="00EF4120">
        <w:rPr>
          <w:rFonts w:ascii="Times New Roman" w:eastAsia="Times New Roman" w:hAnsi="Times New Roman" w:cs="Times New Roman"/>
        </w:rPr>
        <w:t xml:space="preserve">). </w:t>
      </w:r>
    </w:p>
    <w:p w14:paraId="0000001E" w14:textId="77777777" w:rsidR="006205E7" w:rsidRDefault="006205E7">
      <w:pPr>
        <w:spacing w:line="360" w:lineRule="auto"/>
        <w:jc w:val="center"/>
        <w:rPr>
          <w:rFonts w:ascii="Times New Roman" w:eastAsia="Times New Roman" w:hAnsi="Times New Roman" w:cs="Times New Roman"/>
          <w:b/>
        </w:rPr>
      </w:pPr>
    </w:p>
    <w:p w14:paraId="0000001F" w14:textId="77777777" w:rsidR="006205E7" w:rsidRDefault="00142CF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Material and </w:t>
      </w:r>
      <w:sdt>
        <w:sdtPr>
          <w:tag w:val="goog_rdk_8"/>
          <w:id w:val="1735505831"/>
        </w:sdtPr>
        <w:sdtEndPr/>
        <w:sdtContent>
          <w:commentRangeStart w:id="3"/>
        </w:sdtContent>
      </w:sdt>
      <w:r>
        <w:rPr>
          <w:rFonts w:ascii="Times New Roman" w:eastAsia="Times New Roman" w:hAnsi="Times New Roman" w:cs="Times New Roman"/>
          <w:b/>
        </w:rPr>
        <w:t>Methods</w:t>
      </w:r>
      <w:commentRangeEnd w:id="3"/>
      <w:r>
        <w:commentReference w:id="3"/>
      </w:r>
    </w:p>
    <w:p w14:paraId="00000020" w14:textId="77777777" w:rsidR="006205E7" w:rsidRDefault="006205E7">
      <w:pPr>
        <w:spacing w:line="360" w:lineRule="auto"/>
        <w:rPr>
          <w:rFonts w:ascii="Times New Roman" w:eastAsia="Times New Roman" w:hAnsi="Times New Roman" w:cs="Times New Roman"/>
          <w:b/>
        </w:rPr>
      </w:pPr>
    </w:p>
    <w:p w14:paraId="00000021" w14:textId="77777777" w:rsidR="006205E7" w:rsidRDefault="00142CF5">
      <w:pPr>
        <w:pBdr>
          <w:top w:val="nil"/>
          <w:left w:val="nil"/>
          <w:bottom w:val="nil"/>
          <w:right w:val="nil"/>
          <w:between w:val="nil"/>
        </w:pBdr>
        <w:spacing w:line="360"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Study area</w:t>
      </w:r>
    </w:p>
    <w:p w14:paraId="00000022" w14:textId="5858F778" w:rsidR="006205E7" w:rsidRDefault="00142CF5">
      <w:pPr>
        <w:pBdr>
          <w:top w:val="nil"/>
          <w:left w:val="nil"/>
          <w:bottom w:val="nil"/>
          <w:right w:val="nil"/>
          <w:between w:val="nil"/>
        </w:pBdr>
        <w:spacing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Between April and September 2015, surveys were carried out in 62 rocky shores along </w:t>
      </w:r>
      <w:r>
        <w:rPr>
          <w:rFonts w:ascii="Times New Roman" w:eastAsia="Times New Roman" w:hAnsi="Times New Roman" w:cs="Times New Roman"/>
        </w:rPr>
        <w:t>the Southeast</w:t>
      </w:r>
      <w:r>
        <w:rPr>
          <w:rFonts w:ascii="Times New Roman" w:eastAsia="Times New Roman" w:hAnsi="Times New Roman" w:cs="Times New Roman"/>
          <w:color w:val="000000"/>
        </w:rPr>
        <w:t xml:space="preserve"> coast of Brazil (Figure 1), comprising a linear length of approximately 530 km. This distance corresponds to roughly 50% of the continuous rocky extension of </w:t>
      </w:r>
      <w:r>
        <w:rPr>
          <w:rFonts w:ascii="Times New Roman" w:eastAsia="Times New Roman" w:hAnsi="Times New Roman" w:cs="Times New Roman"/>
          <w:color w:val="000000"/>
        </w:rPr>
        <w:t>the Brazilian coast. The study area is dominated by a microtidal regime, with a mean sea level around 0.7 m above local chart datums and an average tidal range of about 1.4 m.</w:t>
      </w:r>
      <w:r>
        <w:t xml:space="preserve"> </w:t>
      </w:r>
      <w:proofErr w:type="gramStart"/>
      <w:r>
        <w:rPr>
          <w:rFonts w:ascii="Times New Roman" w:eastAsia="Times New Roman" w:hAnsi="Times New Roman" w:cs="Times New Roman"/>
          <w:color w:val="000000"/>
        </w:rPr>
        <w:t>Biological</w:t>
      </w:r>
      <w:proofErr w:type="gramEnd"/>
      <w:r>
        <w:rPr>
          <w:rFonts w:ascii="Times New Roman" w:eastAsia="Times New Roman" w:hAnsi="Times New Roman" w:cs="Times New Roman"/>
          <w:color w:val="000000"/>
        </w:rPr>
        <w:t xml:space="preserve"> data were haphazardly sampled in </w:t>
      </w:r>
      <w:r>
        <w:rPr>
          <w:rFonts w:ascii="Times New Roman" w:eastAsia="Times New Roman" w:hAnsi="Times New Roman" w:cs="Times New Roman"/>
        </w:rPr>
        <w:t>the intertidal</w:t>
      </w:r>
      <w:r>
        <w:rPr>
          <w:rFonts w:ascii="Times New Roman" w:eastAsia="Times New Roman" w:hAnsi="Times New Roman" w:cs="Times New Roman"/>
          <w:color w:val="000000"/>
        </w:rPr>
        <w:t xml:space="preserve"> zone along an area of</w:t>
      </w:r>
      <w:r>
        <w:rPr>
          <w:rFonts w:ascii="Times New Roman" w:eastAsia="Times New Roman" w:hAnsi="Times New Roman" w:cs="Times New Roman"/>
          <w:color w:val="000000"/>
        </w:rPr>
        <w:t xml:space="preserve"> approximately 100 m horizontal distance during low tides. Sites were selected </w:t>
      </w:r>
      <w:r>
        <w:rPr>
          <w:rFonts w:ascii="Times New Roman" w:eastAsia="Times New Roman" w:hAnsi="Times New Roman" w:cs="Times New Roman"/>
          <w:color w:val="000000"/>
        </w:rPr>
        <w:lastRenderedPageBreak/>
        <w:t>within six main regions with distinct natural conditions and anthropogenic influence: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Baixada </w:t>
      </w:r>
      <w:proofErr w:type="spellStart"/>
      <w:r>
        <w:rPr>
          <w:rFonts w:ascii="Times New Roman" w:eastAsia="Times New Roman" w:hAnsi="Times New Roman" w:cs="Times New Roman"/>
          <w:color w:val="000000"/>
        </w:rPr>
        <w:t>Santista</w:t>
      </w:r>
      <w:proofErr w:type="spellEnd"/>
      <w:r>
        <w:rPr>
          <w:rFonts w:ascii="Times New Roman" w:eastAsia="Times New Roman" w:hAnsi="Times New Roman" w:cs="Times New Roman"/>
          <w:color w:val="000000"/>
        </w:rPr>
        <w:t xml:space="preserve">, (ii) São </w:t>
      </w:r>
      <w:proofErr w:type="spellStart"/>
      <w:r>
        <w:rPr>
          <w:rFonts w:ascii="Times New Roman" w:eastAsia="Times New Roman" w:hAnsi="Times New Roman" w:cs="Times New Roman"/>
          <w:color w:val="000000"/>
        </w:rPr>
        <w:t>Sebastião</w:t>
      </w:r>
      <w:proofErr w:type="spellEnd"/>
      <w:r>
        <w:rPr>
          <w:rFonts w:ascii="Times New Roman" w:eastAsia="Times New Roman" w:hAnsi="Times New Roman" w:cs="Times New Roman"/>
          <w:color w:val="000000"/>
        </w:rPr>
        <w:t xml:space="preserve"> Channel, (iii) </w:t>
      </w:r>
      <w:proofErr w:type="spellStart"/>
      <w:r>
        <w:rPr>
          <w:rFonts w:ascii="Times New Roman" w:eastAsia="Times New Roman" w:hAnsi="Times New Roman" w:cs="Times New Roman"/>
          <w:color w:val="000000"/>
        </w:rPr>
        <w:t>Ubatuba</w:t>
      </w:r>
      <w:proofErr w:type="spellEnd"/>
      <w:r>
        <w:rPr>
          <w:rFonts w:ascii="Times New Roman" w:eastAsia="Times New Roman" w:hAnsi="Times New Roman" w:cs="Times New Roman"/>
          <w:color w:val="000000"/>
        </w:rPr>
        <w:t xml:space="preserve">, (iv) Costa Verde, (v) Rio </w:t>
      </w:r>
      <w:r>
        <w:rPr>
          <w:rFonts w:ascii="Times New Roman" w:eastAsia="Times New Roman" w:hAnsi="Times New Roman" w:cs="Times New Roman"/>
          <w:color w:val="000000"/>
        </w:rPr>
        <w:t xml:space="preserve">de Janeiro, and (vi) Lagos. Details of each subregion can be found in </w:t>
      </w:r>
      <w:proofErr w:type="spellStart"/>
      <w:r>
        <w:rPr>
          <w:rFonts w:ascii="Times New Roman" w:eastAsia="Times New Roman" w:hAnsi="Times New Roman" w:cs="Times New Roman"/>
          <w:color w:val="000000"/>
        </w:rPr>
        <w:t>Pardal</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(2021). Briefly, Baixada </w:t>
      </w:r>
      <w:proofErr w:type="spellStart"/>
      <w:r>
        <w:rPr>
          <w:rFonts w:ascii="Times New Roman" w:eastAsia="Times New Roman" w:hAnsi="Times New Roman" w:cs="Times New Roman"/>
          <w:color w:val="000000"/>
        </w:rPr>
        <w:t>Santista</w:t>
      </w:r>
      <w:proofErr w:type="spellEnd"/>
      <w:r>
        <w:rPr>
          <w:rFonts w:ascii="Times New Roman" w:eastAsia="Times New Roman" w:hAnsi="Times New Roman" w:cs="Times New Roman"/>
          <w:color w:val="000000"/>
        </w:rPr>
        <w:t xml:space="preserve"> and Rio de Janeiro subregions are two of the most important metropolitan centers of Brazil, which concentrate highly anthropically influen</w:t>
      </w:r>
      <w:r>
        <w:rPr>
          <w:rFonts w:ascii="Times New Roman" w:eastAsia="Times New Roman" w:hAnsi="Times New Roman" w:cs="Times New Roman"/>
          <w:color w:val="000000"/>
        </w:rPr>
        <w:t xml:space="preserve">ced sites due to higher degree of urbanization and the presence of ports, shipyards and industrial complexes. The </w:t>
      </w:r>
      <w:proofErr w:type="spellStart"/>
      <w:r>
        <w:rPr>
          <w:rFonts w:ascii="Times New Roman" w:eastAsia="Times New Roman" w:hAnsi="Times New Roman" w:cs="Times New Roman"/>
          <w:color w:val="000000"/>
        </w:rPr>
        <w:t>Ubatuba</w:t>
      </w:r>
      <w:proofErr w:type="spellEnd"/>
      <w:r>
        <w:rPr>
          <w:rFonts w:ascii="Times New Roman" w:eastAsia="Times New Roman" w:hAnsi="Times New Roman" w:cs="Times New Roman"/>
          <w:color w:val="000000"/>
        </w:rPr>
        <w:t xml:space="preserve"> and Costa Verde subregions have the least populated areas, while São </w:t>
      </w:r>
      <w:proofErr w:type="spellStart"/>
      <w:r>
        <w:rPr>
          <w:rFonts w:ascii="Times New Roman" w:eastAsia="Times New Roman" w:hAnsi="Times New Roman" w:cs="Times New Roman"/>
          <w:color w:val="000000"/>
        </w:rPr>
        <w:t>Sebastião</w:t>
      </w:r>
      <w:proofErr w:type="spellEnd"/>
      <w:r>
        <w:rPr>
          <w:rFonts w:ascii="Times New Roman" w:eastAsia="Times New Roman" w:hAnsi="Times New Roman" w:cs="Times New Roman"/>
          <w:color w:val="000000"/>
        </w:rPr>
        <w:t xml:space="preserve"> Channel and Lagos have an intermediate level of anthrop</w:t>
      </w:r>
      <w:r>
        <w:rPr>
          <w:rFonts w:ascii="Times New Roman" w:eastAsia="Times New Roman" w:hAnsi="Times New Roman" w:cs="Times New Roman"/>
          <w:color w:val="000000"/>
        </w:rPr>
        <w:t>ic influence. Along the study area</w:t>
      </w:r>
      <w:r>
        <w:rPr>
          <w:rFonts w:ascii="Times New Roman" w:eastAsia="Times New Roman" w:hAnsi="Times New Roman" w:cs="Times New Roman"/>
          <w:color w:val="000000"/>
        </w:rPr>
        <w:t xml:space="preserve">, colder waters are found northwards due to upwelling events in the Lagos subregion </w:t>
      </w:r>
      <w:r>
        <w:rPr>
          <w:rFonts w:ascii="Times New Roman" w:eastAsia="Times New Roman" w:hAnsi="Times New Roman" w:cs="Times New Roman"/>
        </w:rPr>
        <w:t>(Valentin 2001)</w:t>
      </w:r>
      <w:r>
        <w:rPr>
          <w:rFonts w:ascii="Times New Roman" w:eastAsia="Times New Roman" w:hAnsi="Times New Roman" w:cs="Times New Roman"/>
          <w:color w:val="000000"/>
        </w:rPr>
        <w:t xml:space="preserve">, and higher primary productivity is commonly found associated </w:t>
      </w:r>
      <w:r>
        <w:rPr>
          <w:rFonts w:ascii="Times New Roman" w:eastAsia="Times New Roman" w:hAnsi="Times New Roman" w:cs="Times New Roman"/>
        </w:rPr>
        <w:t>with</w:t>
      </w:r>
      <w:r>
        <w:rPr>
          <w:rFonts w:ascii="Times New Roman" w:eastAsia="Times New Roman" w:hAnsi="Times New Roman" w:cs="Times New Roman"/>
          <w:color w:val="000000"/>
        </w:rPr>
        <w:t xml:space="preserve"> large urbanized bays in Baixada </w:t>
      </w:r>
      <w:proofErr w:type="spellStart"/>
      <w:r>
        <w:rPr>
          <w:rFonts w:ascii="Times New Roman" w:eastAsia="Times New Roman" w:hAnsi="Times New Roman" w:cs="Times New Roman"/>
          <w:color w:val="000000"/>
        </w:rPr>
        <w:t>Santista</w:t>
      </w:r>
      <w:proofErr w:type="spellEnd"/>
      <w:r>
        <w:rPr>
          <w:rFonts w:ascii="Times New Roman" w:eastAsia="Times New Roman" w:hAnsi="Times New Roman" w:cs="Times New Roman"/>
          <w:color w:val="000000"/>
        </w:rPr>
        <w:t xml:space="preserve"> and Rio de Ja</w:t>
      </w:r>
      <w:r>
        <w:rPr>
          <w:rFonts w:ascii="Times New Roman" w:eastAsia="Times New Roman" w:hAnsi="Times New Roman" w:cs="Times New Roman"/>
          <w:color w:val="000000"/>
        </w:rPr>
        <w:t xml:space="preserve">neiro. </w:t>
      </w:r>
      <w:sdt>
        <w:sdtPr>
          <w:tag w:val="goog_rdk_9"/>
          <w:id w:val="679390740"/>
        </w:sdtPr>
        <w:sdtEndPr/>
        <w:sdtContent>
          <w:commentRangeStart w:id="4"/>
        </w:sdtContent>
      </w:sdt>
      <w:r>
        <w:rPr>
          <w:rFonts w:ascii="Times New Roman" w:eastAsia="Times New Roman" w:hAnsi="Times New Roman" w:cs="Times New Roman"/>
        </w:rPr>
        <w:t>We surveyed sites after the period of more frequent and intense upwelling events (Valentin 2001), which may have enhanced SST effects.</w:t>
      </w:r>
      <w:commentRangeEnd w:id="4"/>
      <w:r>
        <w:commentReference w:id="4"/>
      </w:r>
    </w:p>
    <w:p w14:paraId="00000023" w14:textId="77777777" w:rsidR="006205E7" w:rsidRDefault="006205E7">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025" w14:textId="33969514" w:rsidR="006205E7" w:rsidRDefault="00142CF5">
      <w:pPr>
        <w:pBdr>
          <w:top w:val="nil"/>
          <w:left w:val="nil"/>
          <w:bottom w:val="nil"/>
          <w:right w:val="nil"/>
          <w:between w:val="nil"/>
        </w:pBdr>
        <w:spacing w:line="360"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Sampling of intertidal species </w:t>
      </w:r>
    </w:p>
    <w:p w14:paraId="00000026" w14:textId="42C6CD12" w:rsidR="006205E7" w:rsidRDefault="00142CF5">
      <w:pPr>
        <w:pBdr>
          <w:top w:val="nil"/>
          <w:left w:val="nil"/>
          <w:bottom w:val="nil"/>
          <w:right w:val="nil"/>
          <w:between w:val="nil"/>
        </w:pBdr>
        <w:spacing w:line="360" w:lineRule="auto"/>
        <w:ind w:firstLine="708"/>
        <w:jc w:val="both"/>
      </w:pPr>
      <w:r>
        <w:rPr>
          <w:rFonts w:ascii="Times New Roman" w:eastAsia="Times New Roman" w:hAnsi="Times New Roman" w:cs="Times New Roman"/>
          <w:color w:val="000000"/>
        </w:rPr>
        <w:t xml:space="preserve">Populations of </w:t>
      </w:r>
      <w:r>
        <w:rPr>
          <w:rFonts w:ascii="Times New Roman" w:eastAsia="Times New Roman" w:hAnsi="Times New Roman" w:cs="Times New Roman"/>
          <w:color w:val="000000"/>
        </w:rPr>
        <w:t xml:space="preserve">filter-feeders </w:t>
      </w:r>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mussels </w:t>
      </w:r>
      <w:proofErr w:type="spellStart"/>
      <w:r>
        <w:rPr>
          <w:rFonts w:ascii="Times New Roman" w:eastAsia="Times New Roman" w:hAnsi="Times New Roman" w:cs="Times New Roman"/>
          <w:i/>
          <w:color w:val="000000"/>
        </w:rPr>
        <w:t>Mytilaster</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solisianus</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i/>
        </w:rPr>
        <w:t>Perna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perna</w:t>
      </w:r>
      <w:proofErr w:type="spellEnd"/>
      <w:r>
        <w:rPr>
          <w:rFonts w:ascii="Times New Roman" w:eastAsia="Times New Roman" w:hAnsi="Times New Roman" w:cs="Times New Roman"/>
          <w:color w:val="000000"/>
        </w:rPr>
        <w:t xml:space="preserve">, and </w:t>
      </w:r>
      <w:sdt>
        <w:sdtPr>
          <w:tag w:val="goog_rdk_21"/>
          <w:id w:val="-1258981103"/>
        </w:sdtPr>
        <w:sdtEndPr/>
        <w:sdtContent>
          <w:r>
            <w:rPr>
              <w:rFonts w:ascii="Times New Roman" w:eastAsia="Times New Roman" w:hAnsi="Times New Roman" w:cs="Times New Roman"/>
              <w:color w:val="000000"/>
            </w:rPr>
            <w:t xml:space="preserve">the </w:t>
          </w:r>
        </w:sdtContent>
      </w:sdt>
      <w:r>
        <w:rPr>
          <w:rFonts w:ascii="Times New Roman" w:eastAsia="Times New Roman" w:hAnsi="Times New Roman" w:cs="Times New Roman"/>
          <w:color w:val="000000"/>
        </w:rPr>
        <w:t xml:space="preserve">barnacle </w:t>
      </w:r>
      <w:proofErr w:type="spellStart"/>
      <w:r>
        <w:rPr>
          <w:rFonts w:ascii="Times New Roman" w:eastAsia="Times New Roman" w:hAnsi="Times New Roman" w:cs="Times New Roman"/>
          <w:i/>
          <w:color w:val="000000"/>
        </w:rPr>
        <w:t>Tetraclita</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stalactifera</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grazers (</w:t>
      </w:r>
      <w:r>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limpet </w:t>
      </w:r>
      <w:proofErr w:type="spellStart"/>
      <w:r>
        <w:rPr>
          <w:rFonts w:ascii="Times New Roman" w:eastAsia="Times New Roman" w:hAnsi="Times New Roman" w:cs="Times New Roman"/>
          <w:i/>
          <w:color w:val="000000"/>
        </w:rPr>
        <w:t>Lottia</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subrugosa</w:t>
      </w:r>
      <w:proofErr w:type="spellEnd"/>
      <w:r>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periwinkle </w:t>
      </w:r>
      <w:proofErr w:type="spellStart"/>
      <w:r>
        <w:rPr>
          <w:rFonts w:ascii="Times New Roman" w:eastAsia="Times New Roman" w:hAnsi="Times New Roman" w:cs="Times New Roman"/>
          <w:i/>
          <w:color w:val="000000"/>
        </w:rPr>
        <w:t>Echinolittorina</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lineolata</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and a carnivorous predator (whelk </w:t>
      </w:r>
      <w:proofErr w:type="spellStart"/>
      <w:r>
        <w:rPr>
          <w:rFonts w:ascii="Times New Roman" w:eastAsia="Times New Roman" w:hAnsi="Times New Roman" w:cs="Times New Roman"/>
          <w:i/>
          <w:color w:val="000000"/>
        </w:rPr>
        <w:t>Stramonita</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brasiliensis</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were sampled through photos, scraping or by manual collection in the </w:t>
      </w:r>
      <w:r>
        <w:rPr>
          <w:rFonts w:ascii="Times New Roman" w:eastAsia="Times New Roman" w:hAnsi="Times New Roman" w:cs="Times New Roman"/>
          <w:color w:val="000000"/>
        </w:rPr>
        <w:t xml:space="preserve">midlittoral </w:t>
      </w:r>
      <w:r>
        <w:rPr>
          <w:rFonts w:ascii="Times New Roman" w:eastAsia="Times New Roman" w:hAnsi="Times New Roman" w:cs="Times New Roman"/>
          <w:color w:val="000000"/>
        </w:rPr>
        <w:t xml:space="preserve">and supralittoral </w:t>
      </w:r>
      <w:sdt>
        <w:sdtPr>
          <w:tag w:val="goog_rdk_28"/>
          <w:id w:val="-1552377554"/>
        </w:sdtPr>
        <w:sdtEndPr/>
        <w:sdtContent>
          <w:r>
            <w:rPr>
              <w:rFonts w:ascii="Times New Roman" w:eastAsia="Times New Roman" w:hAnsi="Times New Roman" w:cs="Times New Roman"/>
              <w:color w:val="000000"/>
            </w:rPr>
            <w:t xml:space="preserve">zones </w:t>
          </w:r>
        </w:sdtContent>
      </w:sdt>
      <w:r>
        <w:rPr>
          <w:rFonts w:ascii="Times New Roman" w:eastAsia="Times New Roman" w:hAnsi="Times New Roman" w:cs="Times New Roman"/>
          <w:color w:val="000000"/>
        </w:rPr>
        <w:t xml:space="preserve">of each </w:t>
      </w:r>
      <w:sdt>
        <w:sdtPr>
          <w:tag w:val="goog_rdk_30"/>
          <w:id w:val="-1086458545"/>
        </w:sdtPr>
        <w:sdtEndPr/>
        <w:sdtContent>
          <w:r>
            <w:rPr>
              <w:rFonts w:ascii="Times New Roman" w:eastAsia="Times New Roman" w:hAnsi="Times New Roman" w:cs="Times New Roman"/>
              <w:color w:val="000000"/>
            </w:rPr>
            <w:t>site</w:t>
          </w:r>
        </w:sdtContent>
      </w:sdt>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Abundance of the </w:t>
      </w:r>
      <w:sdt>
        <w:sdtPr>
          <w:tag w:val="goog_rdk_33"/>
          <w:id w:val="1822694696"/>
        </w:sdtPr>
        <w:sdtEndPr/>
        <w:sdtContent>
          <w:r>
            <w:rPr>
              <w:rFonts w:ascii="Times New Roman" w:eastAsia="Times New Roman" w:hAnsi="Times New Roman" w:cs="Times New Roman"/>
              <w:color w:val="000000"/>
            </w:rPr>
            <w:t>m</w:t>
          </w:r>
        </w:sdtContent>
      </w:sdt>
      <w:r>
        <w:rPr>
          <w:rFonts w:ascii="Times New Roman" w:eastAsia="Times New Roman" w:hAnsi="Times New Roman" w:cs="Times New Roman"/>
          <w:color w:val="000000"/>
        </w:rPr>
        <w:t>u</w:t>
      </w:r>
      <w:r>
        <w:rPr>
          <w:rFonts w:ascii="Times New Roman" w:eastAsia="Times New Roman" w:hAnsi="Times New Roman" w:cs="Times New Roman"/>
          <w:color w:val="000000"/>
        </w:rPr>
        <w:t xml:space="preserve">ssel </w:t>
      </w:r>
      <w:r>
        <w:rPr>
          <w:rFonts w:ascii="Times New Roman" w:eastAsia="Times New Roman" w:hAnsi="Times New Roman" w:cs="Times New Roman"/>
          <w:i/>
        </w:rPr>
        <w:t xml:space="preserve">M. </w:t>
      </w:r>
      <w:proofErr w:type="spellStart"/>
      <w:r>
        <w:rPr>
          <w:rFonts w:ascii="Times New Roman" w:eastAsia="Times New Roman" w:hAnsi="Times New Roman" w:cs="Times New Roman"/>
          <w:i/>
        </w:rPr>
        <w:t>solisianus</w:t>
      </w:r>
      <w:proofErr w:type="spellEnd"/>
      <w:r>
        <w:rPr>
          <w:rFonts w:ascii="Times New Roman" w:eastAsia="Times New Roman" w:hAnsi="Times New Roman" w:cs="Times New Roman"/>
          <w:color w:val="000000"/>
        </w:rPr>
        <w:t xml:space="preserve"> was estimated as percentage cover in photos of 625 cm² (n = 10)</w:t>
      </w:r>
      <w:r>
        <w:rPr>
          <w:rFonts w:ascii="Times New Roman" w:eastAsia="Times New Roman" w:hAnsi="Times New Roman" w:cs="Times New Roman"/>
          <w:color w:val="000000"/>
        </w:rPr>
        <w:t xml:space="preserve"> taken at the upper midlittoral</w:t>
      </w:r>
      <w:r>
        <w:rPr>
          <w:rFonts w:ascii="Times New Roman" w:eastAsia="Times New Roman" w:hAnsi="Times New Roman" w:cs="Times New Roman"/>
          <w:color w:val="000000"/>
        </w:rPr>
        <w:t xml:space="preserve">, using a 100 regular intersection grid. </w:t>
      </w:r>
      <w:r>
        <w:rPr>
          <w:rFonts w:ascii="Times New Roman" w:eastAsia="Times New Roman" w:hAnsi="Times New Roman" w:cs="Times New Roman"/>
        </w:rPr>
        <w:t xml:space="preserve">The presence of </w:t>
      </w:r>
      <w:r>
        <w:rPr>
          <w:rFonts w:ascii="Times New Roman" w:eastAsia="Times New Roman" w:hAnsi="Times New Roman" w:cs="Times New Roman"/>
          <w:i/>
        </w:rPr>
        <w:t xml:space="preserve">P. </w:t>
      </w:r>
      <w:proofErr w:type="spellStart"/>
      <w:r>
        <w:rPr>
          <w:rFonts w:ascii="Times New Roman" w:eastAsia="Times New Roman" w:hAnsi="Times New Roman" w:cs="Times New Roman"/>
          <w:i/>
        </w:rPr>
        <w:t>perna</w:t>
      </w:r>
      <w:proofErr w:type="spellEnd"/>
      <w:r>
        <w:rPr>
          <w:rFonts w:ascii="Times New Roman" w:eastAsia="Times New Roman" w:hAnsi="Times New Roman" w:cs="Times New Roman"/>
        </w:rPr>
        <w:t xml:space="preserve"> was </w:t>
      </w:r>
      <w:sdt>
        <w:sdtPr>
          <w:tag w:val="goog_rdk_37"/>
          <w:id w:val="371654202"/>
          <w:showingPlcHdr/>
        </w:sdtPr>
        <w:sdtEndPr/>
        <w:sdtContent>
          <w:r w:rsidR="00F57D77">
            <w:t xml:space="preserve">     </w:t>
          </w:r>
        </w:sdtContent>
      </w:sdt>
      <w:r>
        <w:rPr>
          <w:rFonts w:ascii="Times New Roman" w:eastAsia="Times New Roman" w:hAnsi="Times New Roman" w:cs="Times New Roman"/>
        </w:rPr>
        <w:t xml:space="preserve">quantified </w:t>
      </w:r>
      <w:r>
        <w:rPr>
          <w:rFonts w:ascii="Times New Roman" w:eastAsia="Times New Roman" w:hAnsi="Times New Roman" w:cs="Times New Roman"/>
        </w:rPr>
        <w:t xml:space="preserve">from quadrats (625 cm², n = 6 - 12) randomly taken at the low </w:t>
      </w:r>
      <w:sdt>
        <w:sdtPr>
          <w:tag w:val="goog_rdk_40"/>
          <w:id w:val="-1924868639"/>
        </w:sdtPr>
        <w:sdtEndPr/>
        <w:sdtContent>
          <w:r>
            <w:rPr>
              <w:rFonts w:ascii="Times New Roman" w:eastAsia="Times New Roman" w:hAnsi="Times New Roman" w:cs="Times New Roman"/>
            </w:rPr>
            <w:t xml:space="preserve">midlittoral </w:t>
          </w:r>
        </w:sdtContent>
      </w:sdt>
      <w:r>
        <w:rPr>
          <w:rFonts w:ascii="Times New Roman" w:eastAsia="Times New Roman" w:hAnsi="Times New Roman" w:cs="Times New Roman"/>
        </w:rPr>
        <w:t>level</w:t>
      </w:r>
      <w:r>
        <w:rPr>
          <w:rFonts w:ascii="Times New Roman" w:eastAsia="Times New Roman" w:hAnsi="Times New Roman" w:cs="Times New Roman"/>
        </w:rPr>
        <w:t>.</w:t>
      </w:r>
      <w:r>
        <w:rPr>
          <w:rFonts w:ascii="Times New Roman" w:eastAsia="Times New Roman" w:hAnsi="Times New Roman" w:cs="Times New Roman"/>
          <w:color w:val="000000"/>
        </w:rPr>
        <w:t xml:space="preserve"> In laboratory, mussels </w:t>
      </w:r>
      <w:r>
        <w:rPr>
          <w:rFonts w:ascii="Times New Roman" w:eastAsia="Times New Roman" w:hAnsi="Times New Roman" w:cs="Times New Roman"/>
          <w:i/>
        </w:rPr>
        <w:t xml:space="preserve">M. </w:t>
      </w:r>
      <w:proofErr w:type="spellStart"/>
      <w:r>
        <w:rPr>
          <w:rFonts w:ascii="Times New Roman" w:eastAsia="Times New Roman" w:hAnsi="Times New Roman" w:cs="Times New Roman"/>
          <w:i/>
        </w:rPr>
        <w:t>solisianus</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scraped from </w:t>
      </w:r>
      <w:r>
        <w:rPr>
          <w:rFonts w:ascii="Times New Roman" w:eastAsia="Times New Roman" w:hAnsi="Times New Roman" w:cs="Times New Roman"/>
        </w:rPr>
        <w:t>100 cm²</w:t>
      </w:r>
      <w:r>
        <w:rPr>
          <w:rFonts w:ascii="Times New Roman" w:eastAsia="Times New Roman" w:hAnsi="Times New Roman" w:cs="Times New Roman"/>
          <w:color w:val="000000"/>
        </w:rPr>
        <w:t xml:space="preserve"> parcels </w:t>
      </w:r>
      <w:r>
        <w:rPr>
          <w:rFonts w:ascii="Times New Roman" w:eastAsia="Times New Roman" w:hAnsi="Times New Roman" w:cs="Times New Roman"/>
          <w:color w:val="000000"/>
        </w:rPr>
        <w:t xml:space="preserve">were photographed for measuring. The density of the barnacle and limpets was measured from images of 100 cm² (n = 15). In each image, whenever </w:t>
      </w:r>
      <w:r>
        <w:rPr>
          <w:rFonts w:ascii="Times New Roman" w:eastAsia="Times New Roman" w:hAnsi="Times New Roman" w:cs="Times New Roman"/>
        </w:rPr>
        <w:t>possible,</w:t>
      </w:r>
      <w:r>
        <w:rPr>
          <w:rFonts w:ascii="Times New Roman" w:eastAsia="Times New Roman" w:hAnsi="Times New Roman" w:cs="Times New Roman"/>
          <w:color w:val="000000"/>
        </w:rPr>
        <w:t xml:space="preserve"> 15 individuals of barnacles and all limpets were measured. For limpets, </w:t>
      </w:r>
      <w:r>
        <w:rPr>
          <w:rFonts w:ascii="Times New Roman" w:eastAsia="Times New Roman" w:hAnsi="Times New Roman" w:cs="Times New Roman"/>
        </w:rPr>
        <w:t>only adults (&lt; 0.5</w:t>
      </w:r>
      <w:sdt>
        <w:sdtPr>
          <w:tag w:val="goog_rdk_43"/>
          <w:id w:val="1368417620"/>
        </w:sdtPr>
        <w:sdtEndPr/>
        <w:sdtContent>
          <w:r>
            <w:rPr>
              <w:rFonts w:ascii="Times New Roman" w:eastAsia="Times New Roman" w:hAnsi="Times New Roman" w:cs="Times New Roman"/>
            </w:rPr>
            <w:t xml:space="preserve"> </w:t>
          </w:r>
        </w:sdtContent>
      </w:sdt>
      <w:r>
        <w:rPr>
          <w:rFonts w:ascii="Times New Roman" w:eastAsia="Times New Roman" w:hAnsi="Times New Roman" w:cs="Times New Roman"/>
        </w:rPr>
        <w:t>mm, Ferrei</w:t>
      </w:r>
      <w:r>
        <w:rPr>
          <w:rFonts w:ascii="Times New Roman" w:eastAsia="Times New Roman" w:hAnsi="Times New Roman" w:cs="Times New Roman"/>
        </w:rPr>
        <w:t xml:space="preserve">ra </w:t>
      </w:r>
      <w:r>
        <w:rPr>
          <w:rFonts w:ascii="Times New Roman" w:eastAsia="Times New Roman" w:hAnsi="Times New Roman" w:cs="Times New Roman"/>
          <w:i/>
        </w:rPr>
        <w:t>et al</w:t>
      </w:r>
      <w:r>
        <w:rPr>
          <w:rFonts w:ascii="Times New Roman" w:eastAsia="Times New Roman" w:hAnsi="Times New Roman" w:cs="Times New Roman"/>
        </w:rPr>
        <w:t>. 2014) were used in the models, as well as outliers in size of barnacles (mean ± 2*SD) were not included in models to decrease the noise of recent recruitment events and unusually large individuals (&lt;</w:t>
      </w:r>
      <w:r>
        <w:rPr>
          <w:rFonts w:ascii="Times New Roman" w:eastAsia="Times New Roman" w:hAnsi="Times New Roman" w:cs="Times New Roman"/>
        </w:rPr>
        <w:t xml:space="preserve"> </w:t>
      </w:r>
      <w:r>
        <w:rPr>
          <w:rFonts w:ascii="Times New Roman" w:eastAsia="Times New Roman" w:hAnsi="Times New Roman" w:cs="Times New Roman"/>
        </w:rPr>
        <w:t>0.1% of total abundance).</w:t>
      </w:r>
      <w:r>
        <w:rPr>
          <w:rFonts w:ascii="Times New Roman" w:eastAsia="Times New Roman" w:hAnsi="Times New Roman" w:cs="Times New Roman"/>
          <w:color w:val="000000"/>
        </w:rPr>
        <w:t xml:space="preserve"> Total abundance of</w:t>
      </w:r>
      <w:r>
        <w:rPr>
          <w:rFonts w:ascii="Times New Roman" w:eastAsia="Times New Roman" w:hAnsi="Times New Roman" w:cs="Times New Roman"/>
          <w:color w:val="000000"/>
        </w:rPr>
        <w:t xml:space="preserve"> whelks per </w:t>
      </w:r>
      <w:sdt>
        <w:sdtPr>
          <w:tag w:val="goog_rdk_46"/>
          <w:id w:val="1808656998"/>
        </w:sdtPr>
        <w:sdtEndPr/>
        <w:sdtContent>
          <w:r>
            <w:rPr>
              <w:rFonts w:ascii="Times New Roman" w:eastAsia="Times New Roman" w:hAnsi="Times New Roman" w:cs="Times New Roman"/>
              <w:color w:val="000000"/>
            </w:rPr>
            <w:t xml:space="preserve">site </w:t>
          </w:r>
        </w:sdtContent>
      </w:sdt>
      <w:r>
        <w:rPr>
          <w:rFonts w:ascii="Times New Roman" w:eastAsia="Times New Roman" w:hAnsi="Times New Roman" w:cs="Times New Roman"/>
          <w:color w:val="000000"/>
        </w:rPr>
        <w:t>was estimated collecting specimens in quadrats of 625 cm² (n = 20)</w:t>
      </w:r>
      <w:sdt>
        <w:sdtPr>
          <w:tag w:val="goog_rdk_47"/>
          <w:id w:val="-919564867"/>
        </w:sdtPr>
        <w:sdtEndPr/>
        <w:sdtContent>
          <w:r>
            <w:rPr>
              <w:rFonts w:ascii="Times New Roman" w:eastAsia="Times New Roman" w:hAnsi="Times New Roman" w:cs="Times New Roman"/>
              <w:color w:val="000000"/>
            </w:rPr>
            <w:t>. Total abundance of</w:t>
          </w:r>
        </w:sdtContent>
      </w:sdt>
      <w:sdt>
        <w:sdtPr>
          <w:tag w:val="goog_rdk_48"/>
          <w:id w:val="-639035274"/>
          <w:showingPlcHdr/>
        </w:sdtPr>
        <w:sdtEndPr/>
        <w:sdtContent>
          <w:r w:rsidR="00F57D77">
            <w:t xml:space="preserve">     </w:t>
          </w:r>
        </w:sdtContent>
      </w:sdt>
      <w:r>
        <w:rPr>
          <w:rFonts w:ascii="Times New Roman" w:eastAsia="Times New Roman" w:hAnsi="Times New Roman" w:cs="Times New Roman"/>
          <w:color w:val="000000"/>
        </w:rPr>
        <w:t xml:space="preserve"> </w:t>
      </w:r>
      <w:sdt>
        <w:sdtPr>
          <w:tag w:val="goog_rdk_49"/>
          <w:id w:val="-1139719107"/>
          <w:showingPlcHdr/>
        </w:sdtPr>
        <w:sdtEndPr/>
        <w:sdtContent>
          <w:r w:rsidR="00F57D77">
            <w:t xml:space="preserve">     </w:t>
          </w:r>
        </w:sdtContent>
      </w:sdt>
      <w:r>
        <w:rPr>
          <w:rFonts w:ascii="Times New Roman" w:eastAsia="Times New Roman" w:hAnsi="Times New Roman" w:cs="Times New Roman"/>
          <w:color w:val="000000"/>
        </w:rPr>
        <w:t xml:space="preserve">periwinkles </w:t>
      </w:r>
      <w:r>
        <w:rPr>
          <w:rFonts w:ascii="Times New Roman" w:eastAsia="Times New Roman" w:hAnsi="Times New Roman" w:cs="Times New Roman"/>
          <w:color w:val="000000"/>
        </w:rPr>
        <w:t xml:space="preserve">per site </w:t>
      </w:r>
      <w:r>
        <w:rPr>
          <w:rFonts w:ascii="Times New Roman" w:eastAsia="Times New Roman" w:hAnsi="Times New Roman" w:cs="Times New Roman"/>
          <w:color w:val="000000"/>
        </w:rPr>
        <w:t xml:space="preserve">was </w:t>
      </w:r>
      <w:r>
        <w:rPr>
          <w:rFonts w:ascii="Times New Roman" w:eastAsia="Times New Roman" w:hAnsi="Times New Roman" w:cs="Times New Roman"/>
          <w:color w:val="000000"/>
        </w:rPr>
        <w:t xml:space="preserve">accessed by one person picking specimens by hand for five minutes. </w:t>
      </w:r>
      <w:r>
        <w:rPr>
          <w:rFonts w:ascii="Times New Roman" w:eastAsia="Times New Roman" w:hAnsi="Times New Roman" w:cs="Times New Roman"/>
          <w:color w:val="000000"/>
        </w:rPr>
        <w:t>The whelks and periwinkles were measured in the laboratory w</w:t>
      </w:r>
      <w:r>
        <w:rPr>
          <w:rFonts w:ascii="Times New Roman" w:eastAsia="Times New Roman" w:hAnsi="Times New Roman" w:cs="Times New Roman"/>
          <w:color w:val="000000"/>
        </w:rPr>
        <w:t xml:space="preserve">ith caliper </w:t>
      </w:r>
      <w:r w:rsidR="0032527E">
        <w:rPr>
          <w:rFonts w:ascii="Times New Roman" w:eastAsia="Times New Roman" w:hAnsi="Times New Roman" w:cs="Times New Roman"/>
          <w:color w:val="000000"/>
        </w:rPr>
        <w:t>and</w:t>
      </w:r>
      <w:r>
        <w:rPr>
          <w:rFonts w:ascii="Times New Roman" w:eastAsia="Times New Roman" w:hAnsi="Times New Roman" w:cs="Times New Roman"/>
          <w:color w:val="000000"/>
        </w:rPr>
        <w:t xml:space="preserve"> </w:t>
      </w:r>
      <w:r w:rsidR="0032527E">
        <w:rPr>
          <w:rFonts w:ascii="Times New Roman" w:eastAsia="Times New Roman" w:hAnsi="Times New Roman" w:cs="Times New Roman"/>
          <w:color w:val="000000"/>
        </w:rPr>
        <w:lastRenderedPageBreak/>
        <w:t>from</w:t>
      </w:r>
      <w:r>
        <w:rPr>
          <w:rFonts w:ascii="Times New Roman" w:eastAsia="Times New Roman" w:hAnsi="Times New Roman" w:cs="Times New Roman"/>
          <w:color w:val="000000"/>
        </w:rPr>
        <w:t xml:space="preserve"> digital images</w:t>
      </w:r>
      <w:r w:rsidR="0032527E">
        <w:rPr>
          <w:rFonts w:ascii="Times New Roman" w:eastAsia="Times New Roman" w:hAnsi="Times New Roman" w:cs="Times New Roman"/>
          <w:color w:val="000000"/>
        </w:rPr>
        <w:t>, consequently</w:t>
      </w:r>
      <w:r>
        <w:rPr>
          <w:rFonts w:ascii="Times New Roman" w:eastAsia="Times New Roman" w:hAnsi="Times New Roman" w:cs="Times New Roman"/>
          <w:color w:val="000000"/>
        </w:rPr>
        <w:t xml:space="preserve">. The largest length of </w:t>
      </w:r>
      <w:r>
        <w:rPr>
          <w:rFonts w:ascii="Times New Roman" w:eastAsia="Times New Roman" w:hAnsi="Times New Roman" w:cs="Times New Roman"/>
          <w:color w:val="000000"/>
        </w:rPr>
        <w:t xml:space="preserve">shell or </w:t>
      </w:r>
      <w:r>
        <w:rPr>
          <w:rFonts w:ascii="Times New Roman" w:eastAsia="Times New Roman" w:hAnsi="Times New Roman" w:cs="Times New Roman"/>
          <w:color w:val="000000"/>
        </w:rPr>
        <w:t>operculum was the representative measure of size for mollusks and the barnacle, respectively</w:t>
      </w:r>
      <w:r w:rsidR="0032527E">
        <w:rPr>
          <w:rFonts w:ascii="Times New Roman" w:eastAsia="Times New Roman" w:hAnsi="Times New Roman" w:cs="Times New Roman"/>
          <w:color w:val="000000"/>
        </w:rPr>
        <w:t>.</w:t>
      </w:r>
    </w:p>
    <w:p w14:paraId="27E4378E" w14:textId="77777777" w:rsidR="0032527E" w:rsidRDefault="0032527E">
      <w:pPr>
        <w:pBdr>
          <w:top w:val="nil"/>
          <w:left w:val="nil"/>
          <w:bottom w:val="nil"/>
          <w:right w:val="nil"/>
          <w:between w:val="nil"/>
        </w:pBdr>
        <w:spacing w:line="360" w:lineRule="auto"/>
        <w:ind w:firstLine="708"/>
        <w:jc w:val="both"/>
        <w:rPr>
          <w:rFonts w:ascii="Times New Roman" w:eastAsia="Times New Roman" w:hAnsi="Times New Roman" w:cs="Times New Roman"/>
          <w:color w:val="000000"/>
        </w:rPr>
      </w:pPr>
    </w:p>
    <w:p w14:paraId="00000027" w14:textId="0299BA43" w:rsidR="006205E7" w:rsidRPr="00F57D77" w:rsidRDefault="00142CF5">
      <w:pPr>
        <w:pBdr>
          <w:top w:val="nil"/>
          <w:left w:val="nil"/>
          <w:bottom w:val="nil"/>
          <w:right w:val="nil"/>
          <w:between w:val="nil"/>
        </w:pBdr>
        <w:spacing w:line="360"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E</w:t>
      </w:r>
      <w:r w:rsidRPr="00142CF5">
        <w:rPr>
          <w:rFonts w:ascii="Times New Roman" w:eastAsia="Times New Roman" w:hAnsi="Times New Roman" w:cs="Times New Roman"/>
          <w:i/>
          <w:color w:val="000000"/>
        </w:rPr>
        <w:t>nvironmental predictors</w:t>
      </w:r>
    </w:p>
    <w:p w14:paraId="00000029" w14:textId="77777777" w:rsidR="006205E7" w:rsidRDefault="00142CF5">
      <w:pPr>
        <w:pBdr>
          <w:top w:val="nil"/>
          <w:left w:val="nil"/>
          <w:bottom w:val="nil"/>
          <w:right w:val="nil"/>
          <w:between w:val="nil"/>
        </w:pBdr>
        <w:spacing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Nearshore oceanograph</w:t>
      </w:r>
      <w:r>
        <w:rPr>
          <w:rFonts w:ascii="Times New Roman" w:eastAsia="Times New Roman" w:hAnsi="Times New Roman" w:cs="Times New Roman"/>
          <w:color w:val="000000"/>
        </w:rPr>
        <w:t>ic data was obtained from satellite images distributed by NASA Ocean Biology Processing Group (</w:t>
      </w:r>
      <w:hyperlink r:id="rId9">
        <w:r>
          <w:rPr>
            <w:rFonts w:ascii="Times New Roman" w:eastAsia="Times New Roman" w:hAnsi="Times New Roman" w:cs="Times New Roman"/>
            <w:color w:val="0563C1"/>
            <w:u w:val="single"/>
          </w:rPr>
          <w:t>https://oceancolor.gsfc.nasa.gov</w:t>
        </w:r>
      </w:hyperlink>
      <w:r>
        <w:rPr>
          <w:rFonts w:ascii="Times New Roman" w:eastAsia="Times New Roman" w:hAnsi="Times New Roman" w:cs="Times New Roman"/>
          <w:color w:val="000000"/>
        </w:rPr>
        <w:t>)</w:t>
      </w:r>
      <w:sdt>
        <w:sdtPr>
          <w:tag w:val="goog_rdk_60"/>
          <w:id w:val="-964507757"/>
        </w:sdtPr>
        <w:sdtEndPr/>
        <w:sdtContent>
          <w:r>
            <w:rPr>
              <w:rFonts w:ascii="Times New Roman" w:eastAsia="Times New Roman" w:hAnsi="Times New Roman" w:cs="Times New Roman"/>
              <w:color w:val="000000"/>
            </w:rPr>
            <w:t xml:space="preserve">. </w:t>
          </w:r>
        </w:sdtContent>
      </w:sdt>
      <w:sdt>
        <w:sdtPr>
          <w:tag w:val="goog_rdk_61"/>
          <w:id w:val="-1262224539"/>
        </w:sdtPr>
        <w:sdtEndPr/>
        <w:sdtContent>
          <w:del w:id="5" w:author="Andre Pardal" w:date="2022-03-22T08:40:00Z">
            <w:r>
              <w:rPr>
                <w:rFonts w:ascii="Times New Roman" w:eastAsia="Times New Roman" w:hAnsi="Times New Roman" w:cs="Times New Roman"/>
                <w:color w:val="000000"/>
              </w:rPr>
              <w:delText xml:space="preserve"> and the detailed information about the data processing and image selection are described in Pardal</w:delText>
            </w:r>
            <w:r>
              <w:rPr>
                <w:rFonts w:ascii="Times New Roman" w:eastAsia="Times New Roman" w:hAnsi="Times New Roman" w:cs="Times New Roman"/>
              </w:rPr>
              <w:delText xml:space="preserve"> </w:delText>
            </w:r>
            <w:r>
              <w:rPr>
                <w:rFonts w:ascii="Times New Roman" w:eastAsia="Times New Roman" w:hAnsi="Times New Roman" w:cs="Times New Roman"/>
                <w:i/>
                <w:color w:val="000000"/>
              </w:rPr>
              <w:delText>et al.</w:delText>
            </w:r>
            <w:r>
              <w:rPr>
                <w:rFonts w:ascii="Times New Roman" w:eastAsia="Times New Roman" w:hAnsi="Times New Roman" w:cs="Times New Roman"/>
                <w:color w:val="000000"/>
              </w:rPr>
              <w:delText xml:space="preserve"> (</w:delText>
            </w:r>
            <w:r>
              <w:rPr>
                <w:rFonts w:ascii="Times New Roman" w:eastAsia="Times New Roman" w:hAnsi="Times New Roman" w:cs="Times New Roman"/>
              </w:rPr>
              <w:delText>2021</w:delText>
            </w:r>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Images from MODIS</w:t>
      </w:r>
      <w:sdt>
        <w:sdtPr>
          <w:tag w:val="goog_rdk_62"/>
          <w:id w:val="-807708072"/>
        </w:sdtPr>
        <w:sdtEndPr/>
        <w:sdtContent>
          <w:ins w:id="6" w:author="Andre Pardal" w:date="2022-03-22T08:40:00Z">
            <w:r>
              <w:rPr>
                <w:rFonts w:ascii="Times New Roman" w:eastAsia="Times New Roman" w:hAnsi="Times New Roman" w:cs="Times New Roman"/>
                <w:color w:val="000000"/>
              </w:rPr>
              <w:t>-</w:t>
            </w:r>
          </w:ins>
        </w:sdtContent>
      </w:sdt>
      <w:sdt>
        <w:sdtPr>
          <w:tag w:val="goog_rdk_63"/>
          <w:id w:val="1136925385"/>
        </w:sdtPr>
        <w:sdtEndPr/>
        <w:sdtContent>
          <w:del w:id="7" w:author="Andre Pardal" w:date="2022-03-22T08:40: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Aqua (</w:t>
      </w:r>
      <w:sdt>
        <w:sdtPr>
          <w:tag w:val="goog_rdk_64"/>
          <w:id w:val="-374476716"/>
        </w:sdtPr>
        <w:sdtEndPr/>
        <w:sdtContent>
          <w:ins w:id="8" w:author="Andre Pardal" w:date="2022-03-22T10:25:00Z">
            <w:r>
              <w:rPr>
                <w:rFonts w:ascii="Times New Roman" w:eastAsia="Times New Roman" w:hAnsi="Times New Roman" w:cs="Times New Roman"/>
                <w:color w:val="000000"/>
              </w:rPr>
              <w:t xml:space="preserve">level-2, </w:t>
            </w:r>
          </w:ins>
        </w:sdtContent>
      </w:sdt>
      <w:r>
        <w:rPr>
          <w:rFonts w:ascii="Times New Roman" w:eastAsia="Times New Roman" w:hAnsi="Times New Roman" w:cs="Times New Roman"/>
          <w:color w:val="000000"/>
        </w:rPr>
        <w:t>1</w:t>
      </w:r>
      <w:sdt>
        <w:sdtPr>
          <w:tag w:val="goog_rdk_65"/>
          <w:id w:val="911431696"/>
        </w:sdtPr>
        <w:sdtEndPr/>
        <w:sdtContent>
          <w:ins w:id="9" w:author="Andre Pardal" w:date="2022-03-22T08:40:00Z">
            <w:r>
              <w:rPr>
                <w:rFonts w:ascii="Times New Roman" w:eastAsia="Times New Roman" w:hAnsi="Times New Roman" w:cs="Times New Roman"/>
                <w:color w:val="000000"/>
              </w:rPr>
              <w:t>-</w:t>
            </w:r>
          </w:ins>
        </w:sdtContent>
      </w:sdt>
      <w:sdt>
        <w:sdtPr>
          <w:tag w:val="goog_rdk_66"/>
          <w:id w:val="-1358883524"/>
        </w:sdtPr>
        <w:sdtEndPr/>
        <w:sdtContent>
          <w:del w:id="10" w:author="Andre Pardal" w:date="2022-03-22T08:40: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km resolution) were used to estimate chlorophyll-a concentration (</w:t>
      </w:r>
      <w:proofErr w:type="spellStart"/>
      <w:r>
        <w:rPr>
          <w:rFonts w:ascii="Times New Roman" w:eastAsia="Times New Roman" w:hAnsi="Times New Roman" w:cs="Times New Roman"/>
          <w:color w:val="000000"/>
        </w:rPr>
        <w:t>Chl</w:t>
      </w:r>
      <w:proofErr w:type="spellEnd"/>
      <w:r>
        <w:rPr>
          <w:rFonts w:ascii="Times New Roman" w:eastAsia="Times New Roman" w:hAnsi="Times New Roman" w:cs="Times New Roman"/>
          <w:color w:val="000000"/>
        </w:rPr>
        <w:t>-a), sea surface temperature (SST)</w:t>
      </w:r>
      <w:sdt>
        <w:sdtPr>
          <w:tag w:val="goog_rdk_67"/>
          <w:id w:val="-402066731"/>
        </w:sdtPr>
        <w:sdtEndPr/>
        <w:sdtContent>
          <w:ins w:id="11" w:author="Andre Pardal" w:date="2022-03-22T08:41:00Z">
            <w:r>
              <w:rPr>
                <w:rFonts w:ascii="Times New Roman" w:eastAsia="Times New Roman" w:hAnsi="Times New Roman" w:cs="Times New Roman"/>
                <w:color w:val="000000"/>
              </w:rPr>
              <w:t xml:space="preserve"> and</w:t>
            </w:r>
          </w:ins>
        </w:sdtContent>
      </w:sdt>
      <w:sdt>
        <w:sdtPr>
          <w:tag w:val="goog_rdk_68"/>
          <w:id w:val="1215246302"/>
        </w:sdtPr>
        <w:sdtEndPr/>
        <w:sdtContent>
          <w:del w:id="12" w:author="Andre Pardal" w:date="2022-03-22T08:4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freshwater discharge (FWD) from images within the 1-year period before field samplings at each </w:t>
      </w:r>
      <w:sdt>
        <w:sdtPr>
          <w:tag w:val="goog_rdk_69"/>
          <w:id w:val="-1169709623"/>
        </w:sdtPr>
        <w:sdtEndPr/>
        <w:sdtContent>
          <w:del w:id="13" w:author="Andre Pardal" w:date="2022-03-22T08:41:00Z">
            <w:r>
              <w:rPr>
                <w:rFonts w:ascii="Times New Roman" w:eastAsia="Times New Roman" w:hAnsi="Times New Roman" w:cs="Times New Roman"/>
                <w:color w:val="000000"/>
              </w:rPr>
              <w:delText xml:space="preserve">location </w:delText>
            </w:r>
          </w:del>
        </w:sdtContent>
      </w:sdt>
      <w:sdt>
        <w:sdtPr>
          <w:tag w:val="goog_rdk_70"/>
          <w:id w:val="1659491538"/>
        </w:sdtPr>
        <w:sdtEndPr/>
        <w:sdtContent>
          <w:ins w:id="14" w:author="Andre Pardal" w:date="2022-03-22T08:41:00Z">
            <w:r>
              <w:rPr>
                <w:rFonts w:ascii="Times New Roman" w:eastAsia="Times New Roman" w:hAnsi="Times New Roman" w:cs="Times New Roman"/>
                <w:color w:val="000000"/>
              </w:rPr>
              <w:t xml:space="preserve">site. Data were extracted </w:t>
            </w:r>
          </w:ins>
        </w:sdtContent>
      </w:sdt>
      <w:r>
        <w:rPr>
          <w:rFonts w:ascii="Times New Roman" w:eastAsia="Times New Roman" w:hAnsi="Times New Roman" w:cs="Times New Roman"/>
          <w:color w:val="000000"/>
        </w:rPr>
        <w:t xml:space="preserve">using </w:t>
      </w:r>
      <w:sdt>
        <w:sdtPr>
          <w:tag w:val="goog_rdk_71"/>
          <w:id w:val="-197086147"/>
        </w:sdtPr>
        <w:sdtEndPr/>
        <w:sdtContent>
          <w:ins w:id="15" w:author="Andre Pardal" w:date="2022-03-22T08:42:00Z">
            <w:r>
              <w:rPr>
                <w:rFonts w:ascii="Times New Roman" w:eastAsia="Times New Roman" w:hAnsi="Times New Roman" w:cs="Times New Roman"/>
                <w:color w:val="000000"/>
              </w:rPr>
              <w:t xml:space="preserve">a </w:t>
            </w:r>
          </w:ins>
        </w:sdtContent>
      </w:sdt>
      <w:r>
        <w:rPr>
          <w:rFonts w:ascii="Times New Roman" w:eastAsia="Times New Roman" w:hAnsi="Times New Roman" w:cs="Times New Roman"/>
          <w:color w:val="000000"/>
        </w:rPr>
        <w:t>5</w:t>
      </w:r>
      <w:sdt>
        <w:sdtPr>
          <w:tag w:val="goog_rdk_72"/>
          <w:id w:val="-18322796"/>
        </w:sdtPr>
        <w:sdtEndPr/>
        <w:sdtContent>
          <w:del w:id="16" w:author="Andre Pardal" w:date="2022-03-22T08:42: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x</w:t>
      </w:r>
      <w:sdt>
        <w:sdtPr>
          <w:tag w:val="goog_rdk_73"/>
          <w:id w:val="96228271"/>
        </w:sdtPr>
        <w:sdtEndPr/>
        <w:sdtContent>
          <w:ins w:id="17" w:author="Andre Pardal" w:date="2022-03-22T08:42:00Z">
            <w:r>
              <w:rPr>
                <w:rFonts w:ascii="Times New Roman" w:eastAsia="Times New Roman" w:hAnsi="Times New Roman" w:cs="Times New Roman"/>
                <w:color w:val="000000"/>
              </w:rPr>
              <w:t>5</w:t>
            </w:r>
          </w:ins>
        </w:sdtContent>
      </w:sdt>
      <w:sdt>
        <w:sdtPr>
          <w:tag w:val="goog_rdk_74"/>
          <w:id w:val="-1057006707"/>
        </w:sdtPr>
        <w:sdtEndPr/>
        <w:sdtContent>
          <w:del w:id="18" w:author="Andre Pardal" w:date="2022-03-22T08:42:00Z">
            <w:r>
              <w:rPr>
                <w:rFonts w:ascii="Times New Roman" w:eastAsia="Times New Roman" w:hAnsi="Times New Roman" w:cs="Times New Roman"/>
                <w:color w:val="000000"/>
              </w:rPr>
              <w:delText xml:space="preserve"> 5</w:delText>
            </w:r>
          </w:del>
        </w:sdtContent>
      </w:sdt>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Chl</w:t>
      </w:r>
      <w:proofErr w:type="spellEnd"/>
      <w:r>
        <w:rPr>
          <w:rFonts w:ascii="Times New Roman" w:eastAsia="Times New Roman" w:hAnsi="Times New Roman" w:cs="Times New Roman"/>
          <w:color w:val="000000"/>
        </w:rPr>
        <w:t>-a</w:t>
      </w:r>
      <w:sdt>
        <w:sdtPr>
          <w:tag w:val="goog_rdk_75"/>
          <w:id w:val="1952283252"/>
        </w:sdtPr>
        <w:sdtEndPr/>
        <w:sdtContent>
          <w:ins w:id="19" w:author="Andre Pardal" w:date="2022-03-22T08:42:00Z">
            <w:r>
              <w:rPr>
                <w:rFonts w:ascii="Times New Roman" w:eastAsia="Times New Roman" w:hAnsi="Times New Roman" w:cs="Times New Roman"/>
                <w:color w:val="000000"/>
              </w:rPr>
              <w:t xml:space="preserve"> and FWD</w:t>
            </w:r>
          </w:ins>
        </w:sdtContent>
      </w:sdt>
      <w:r>
        <w:rPr>
          <w:rFonts w:ascii="Times New Roman" w:eastAsia="Times New Roman" w:hAnsi="Times New Roman" w:cs="Times New Roman"/>
          <w:color w:val="000000"/>
        </w:rPr>
        <w:t xml:space="preserve">) </w:t>
      </w:r>
      <w:sdt>
        <w:sdtPr>
          <w:tag w:val="goog_rdk_76"/>
          <w:id w:val="319393030"/>
        </w:sdtPr>
        <w:sdtEndPr/>
        <w:sdtContent>
          <w:del w:id="20" w:author="Andre Pardal" w:date="2022-03-22T08:42:00Z">
            <w:r>
              <w:rPr>
                <w:rFonts w:ascii="Times New Roman" w:eastAsia="Times New Roman" w:hAnsi="Times New Roman" w:cs="Times New Roman"/>
                <w:color w:val="000000"/>
              </w:rPr>
              <w:delText xml:space="preserve">and </w:delText>
            </w:r>
          </w:del>
        </w:sdtContent>
      </w:sdt>
      <w:sdt>
        <w:sdtPr>
          <w:tag w:val="goog_rdk_77"/>
          <w:id w:val="-1971280719"/>
        </w:sdtPr>
        <w:sdtEndPr/>
        <w:sdtContent>
          <w:ins w:id="21" w:author="Andre Pardal" w:date="2022-03-22T08:42:00Z">
            <w:r>
              <w:rPr>
                <w:rFonts w:ascii="Times New Roman" w:eastAsia="Times New Roman" w:hAnsi="Times New Roman" w:cs="Times New Roman"/>
                <w:color w:val="000000"/>
              </w:rPr>
              <w:t xml:space="preserve">or </w:t>
            </w:r>
          </w:ins>
        </w:sdtContent>
      </w:sdt>
      <w:r>
        <w:rPr>
          <w:rFonts w:ascii="Times New Roman" w:eastAsia="Times New Roman" w:hAnsi="Times New Roman" w:cs="Times New Roman"/>
          <w:color w:val="000000"/>
        </w:rPr>
        <w:t>9</w:t>
      </w:r>
      <w:sdt>
        <w:sdtPr>
          <w:tag w:val="goog_rdk_78"/>
          <w:id w:val="2096518237"/>
        </w:sdtPr>
        <w:sdtEndPr/>
        <w:sdtContent>
          <w:del w:id="22" w:author="Andre Pardal" w:date="2022-03-22T08:42: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x</w:t>
      </w:r>
      <w:sdt>
        <w:sdtPr>
          <w:tag w:val="goog_rdk_79"/>
          <w:id w:val="-693534370"/>
        </w:sdtPr>
        <w:sdtEndPr/>
        <w:sdtContent>
          <w:del w:id="23" w:author="Andre Pardal" w:date="2022-03-22T08:42: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9 (SST) pixel buffer</w:t>
      </w:r>
      <w:sdt>
        <w:sdtPr>
          <w:tag w:val="goog_rdk_80"/>
          <w:id w:val="1022673281"/>
        </w:sdtPr>
        <w:sdtEndPr/>
        <w:sdtContent>
          <w:del w:id="24" w:author="Andre Pardal" w:date="2022-03-22T08:43:00Z">
            <w:r>
              <w:rPr>
                <w:rFonts w:ascii="Times New Roman" w:eastAsia="Times New Roman" w:hAnsi="Times New Roman" w:cs="Times New Roman"/>
                <w:color w:val="000000"/>
              </w:rPr>
              <w:delText>s</w:delText>
            </w:r>
          </w:del>
        </w:sdtContent>
      </w:sdt>
      <w:r>
        <w:rPr>
          <w:rFonts w:ascii="Times New Roman" w:eastAsia="Times New Roman" w:hAnsi="Times New Roman" w:cs="Times New Roman"/>
          <w:color w:val="000000"/>
        </w:rPr>
        <w:t xml:space="preserve"> </w:t>
      </w:r>
      <w:sdt>
        <w:sdtPr>
          <w:tag w:val="goog_rdk_81"/>
          <w:id w:val="-382027708"/>
        </w:sdtPr>
        <w:sdtEndPr/>
        <w:sdtContent>
          <w:del w:id="25" w:author="Andre Pardal" w:date="2022-03-22T08:43:00Z">
            <w:r>
              <w:rPr>
                <w:rFonts w:ascii="Times New Roman" w:eastAsia="Times New Roman" w:hAnsi="Times New Roman" w:cs="Times New Roman"/>
              </w:rPr>
              <w:delText>centred</w:delText>
            </w:r>
          </w:del>
        </w:sdtContent>
      </w:sdt>
      <w:sdt>
        <w:sdtPr>
          <w:tag w:val="goog_rdk_82"/>
          <w:id w:val="1721784106"/>
        </w:sdtPr>
        <w:sdtEndPr/>
        <w:sdtContent>
          <w:ins w:id="26" w:author="Andre Pardal" w:date="2022-03-22T08:43:00Z">
            <w:r>
              <w:rPr>
                <w:rFonts w:ascii="Times New Roman" w:eastAsia="Times New Roman" w:hAnsi="Times New Roman" w:cs="Times New Roman"/>
              </w:rPr>
              <w:t>centered</w:t>
            </w:r>
          </w:ins>
        </w:sdtContent>
      </w:sdt>
      <w:r>
        <w:rPr>
          <w:rFonts w:ascii="Times New Roman" w:eastAsia="Times New Roman" w:hAnsi="Times New Roman" w:cs="Times New Roman"/>
          <w:color w:val="000000"/>
        </w:rPr>
        <w:t xml:space="preserve"> on coordinates of each </w:t>
      </w:r>
      <w:sdt>
        <w:sdtPr>
          <w:tag w:val="goog_rdk_83"/>
          <w:id w:val="1317224329"/>
        </w:sdtPr>
        <w:sdtEndPr/>
        <w:sdtContent>
          <w:del w:id="27" w:author="Andre Pardal" w:date="2022-03-22T08:43:00Z">
            <w:r>
              <w:rPr>
                <w:rFonts w:ascii="Times New Roman" w:eastAsia="Times New Roman" w:hAnsi="Times New Roman" w:cs="Times New Roman"/>
                <w:color w:val="000000"/>
              </w:rPr>
              <w:delText>sampled rocky shore</w:delText>
            </w:r>
          </w:del>
        </w:sdtContent>
      </w:sdt>
      <w:sdt>
        <w:sdtPr>
          <w:tag w:val="goog_rdk_84"/>
          <w:id w:val="-1036736944"/>
        </w:sdtPr>
        <w:sdtEndPr/>
        <w:sdtContent>
          <w:ins w:id="28" w:author="Andre Pardal" w:date="2022-03-22T08:43:00Z">
            <w:r>
              <w:rPr>
                <w:rFonts w:ascii="Times New Roman" w:eastAsia="Times New Roman" w:hAnsi="Times New Roman" w:cs="Times New Roman"/>
                <w:color w:val="000000"/>
              </w:rPr>
              <w:t>site</w:t>
            </w:r>
          </w:ins>
        </w:sdtContent>
      </w:sdt>
      <w:r>
        <w:rPr>
          <w:rFonts w:ascii="Times New Roman" w:eastAsia="Times New Roman" w:hAnsi="Times New Roman" w:cs="Times New Roman"/>
          <w:color w:val="000000"/>
        </w:rPr>
        <w:t xml:space="preserve"> (</w:t>
      </w:r>
      <w:sdt>
        <w:sdtPr>
          <w:tag w:val="goog_rdk_85"/>
          <w:id w:val="-1253590213"/>
        </w:sdtPr>
        <w:sdtEndPr/>
        <w:sdtContent>
          <w:ins w:id="29" w:author="Andre Pardal" w:date="2022-03-22T08:43:00Z">
            <w:r>
              <w:rPr>
                <w:rFonts w:ascii="Times New Roman" w:eastAsia="Times New Roman" w:hAnsi="Times New Roman" w:cs="Times New Roman"/>
                <w:color w:val="000000"/>
              </w:rPr>
              <w:t>F</w:t>
            </w:r>
          </w:ins>
        </w:sdtContent>
      </w:sdt>
      <w:sdt>
        <w:sdtPr>
          <w:tag w:val="goog_rdk_86"/>
          <w:id w:val="435721796"/>
        </w:sdtPr>
        <w:sdtEndPr/>
        <w:sdtContent>
          <w:del w:id="30" w:author="Andre Pardal" w:date="2022-03-22T08:43:00Z">
            <w:r>
              <w:rPr>
                <w:rFonts w:ascii="Times New Roman" w:eastAsia="Times New Roman" w:hAnsi="Times New Roman" w:cs="Times New Roman"/>
                <w:color w:val="000000"/>
              </w:rPr>
              <w:delText>f</w:delText>
            </w:r>
          </w:del>
        </w:sdtContent>
      </w:sdt>
      <w:r>
        <w:rPr>
          <w:rFonts w:ascii="Times New Roman" w:eastAsia="Times New Roman" w:hAnsi="Times New Roman" w:cs="Times New Roman"/>
          <w:color w:val="000000"/>
        </w:rPr>
        <w:t xml:space="preserve">igure 1). SST was derived from </w:t>
      </w:r>
      <w:r>
        <w:rPr>
          <w:rFonts w:ascii="Times New Roman" w:eastAsia="Times New Roman" w:hAnsi="Times New Roman" w:cs="Times New Roman"/>
        </w:rPr>
        <w:t>longwave</w:t>
      </w:r>
      <w:r>
        <w:rPr>
          <w:rFonts w:ascii="Times New Roman" w:eastAsia="Times New Roman" w:hAnsi="Times New Roman" w:cs="Times New Roman"/>
          <w:color w:val="000000"/>
        </w:rPr>
        <w:t xml:space="preserve"> thermal radiation (11-12 </w:t>
      </w:r>
      <w:proofErr w:type="spellStart"/>
      <w:r>
        <w:rPr>
          <w:rFonts w:ascii="Times New Roman" w:eastAsia="Times New Roman" w:hAnsi="Times New Roman" w:cs="Times New Roman"/>
          <w:color w:val="000000"/>
        </w:rPr>
        <w:t>μm</w:t>
      </w:r>
      <w:proofErr w:type="spellEnd"/>
      <w:r>
        <w:rPr>
          <w:rFonts w:ascii="Times New Roman" w:eastAsia="Times New Roman" w:hAnsi="Times New Roman" w:cs="Times New Roman"/>
          <w:color w:val="000000"/>
        </w:rPr>
        <w:t xml:space="preserve">), while the ratio between </w:t>
      </w:r>
      <w:sdt>
        <w:sdtPr>
          <w:tag w:val="goog_rdk_87"/>
          <w:id w:val="420994545"/>
        </w:sdtPr>
        <w:sdtEndPr/>
        <w:sdtContent>
          <w:del w:id="31" w:author="Andre Pardal" w:date="2022-03-22T08:43:00Z">
            <w:r>
              <w:rPr>
                <w:rFonts w:ascii="Times New Roman" w:eastAsia="Times New Roman" w:hAnsi="Times New Roman" w:cs="Times New Roman"/>
                <w:color w:val="000000"/>
              </w:rPr>
              <w:delText xml:space="preserve">some </w:delText>
            </w:r>
          </w:del>
        </w:sdtContent>
      </w:sdt>
      <w:r>
        <w:rPr>
          <w:rFonts w:ascii="Times New Roman" w:eastAsia="Times New Roman" w:hAnsi="Times New Roman" w:cs="Times New Roman"/>
          <w:color w:val="000000"/>
        </w:rPr>
        <w:t xml:space="preserve">bands (443, 469, 488 and 555 nm) was used for calculating a proxy for FWD and </w:t>
      </w:r>
      <w:proofErr w:type="spellStart"/>
      <w:r>
        <w:rPr>
          <w:rFonts w:ascii="Times New Roman" w:eastAsia="Times New Roman" w:hAnsi="Times New Roman" w:cs="Times New Roman"/>
          <w:color w:val="000000"/>
        </w:rPr>
        <w:t>Chl</w:t>
      </w:r>
      <w:proofErr w:type="spellEnd"/>
      <w:r>
        <w:rPr>
          <w:rFonts w:ascii="Times New Roman" w:eastAsia="Times New Roman" w:hAnsi="Times New Roman" w:cs="Times New Roman"/>
          <w:color w:val="000000"/>
        </w:rPr>
        <w:t>-a</w:t>
      </w:r>
      <w:sdt>
        <w:sdtPr>
          <w:tag w:val="goog_rdk_88"/>
          <w:id w:val="-497577514"/>
        </w:sdtPr>
        <w:sdtEndPr/>
        <w:sdtContent>
          <w:ins w:id="32" w:author="Andre Pardal" w:date="2022-03-22T08:43:00Z">
            <w:r>
              <w:rPr>
                <w:rFonts w:ascii="Times New Roman" w:eastAsia="Times New Roman" w:hAnsi="Times New Roman" w:cs="Times New Roman"/>
                <w:color w:val="000000"/>
              </w:rPr>
              <w:t xml:space="preserve"> Detailed information on image selection and data processing are described in </w:t>
            </w:r>
            <w:proofErr w:type="spellStart"/>
            <w:r>
              <w:rPr>
                <w:rFonts w:ascii="Times New Roman" w:eastAsia="Times New Roman" w:hAnsi="Times New Roman" w:cs="Times New Roman"/>
                <w:color w:val="000000"/>
              </w:rPr>
              <w:t>Pardal</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w:t>
            </w:r>
            <w:r>
              <w:rPr>
                <w:rFonts w:ascii="Times New Roman" w:eastAsia="Times New Roman" w:hAnsi="Times New Roman" w:cs="Times New Roman"/>
              </w:rPr>
              <w:t>2021</w:t>
            </w:r>
            <w:r>
              <w:rPr>
                <w:rFonts w:ascii="Times New Roman" w:eastAsia="Times New Roman" w:hAnsi="Times New Roman" w:cs="Times New Roman"/>
                <w:color w:val="000000"/>
              </w:rPr>
              <w:t>).</w:t>
            </w:r>
          </w:ins>
        </w:sdtContent>
      </w:sdt>
      <w:sdt>
        <w:sdtPr>
          <w:tag w:val="goog_rdk_89"/>
          <w:id w:val="420692358"/>
        </w:sdtPr>
        <w:sdtEndPr/>
        <w:sdtContent>
          <w:del w:id="33" w:author="Andre Pardal" w:date="2022-03-22T08:43:00Z">
            <w:r>
              <w:rPr>
                <w:rFonts w:ascii="Times New Roman" w:eastAsia="Times New Roman" w:hAnsi="Times New Roman" w:cs="Times New Roman"/>
                <w:color w:val="000000"/>
              </w:rPr>
              <w:delText>.</w:delText>
            </w:r>
          </w:del>
        </w:sdtContent>
      </w:sdt>
    </w:p>
    <w:p w14:paraId="0000002A" w14:textId="77777777" w:rsidR="006205E7" w:rsidRDefault="006205E7">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0000002B" w14:textId="77777777" w:rsidR="006205E7" w:rsidRDefault="00142CF5">
      <w:pPr>
        <w:pBdr>
          <w:top w:val="nil"/>
          <w:left w:val="nil"/>
          <w:bottom w:val="nil"/>
          <w:right w:val="nil"/>
          <w:between w:val="nil"/>
        </w:pBdr>
        <w:spacing w:line="360"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Shore topography</w:t>
      </w:r>
    </w:p>
    <w:p w14:paraId="0000002C" w14:textId="77777777" w:rsidR="006205E7" w:rsidRDefault="00142CF5">
      <w:pPr>
        <w:pBdr>
          <w:top w:val="nil"/>
          <w:left w:val="nil"/>
          <w:bottom w:val="nil"/>
          <w:right w:val="nil"/>
          <w:between w:val="nil"/>
        </w:pBdr>
        <w:spacing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In each shore, we characterized shore topog</w:t>
      </w:r>
      <w:r>
        <w:rPr>
          <w:rFonts w:ascii="Times New Roman" w:eastAsia="Times New Roman" w:hAnsi="Times New Roman" w:cs="Times New Roman"/>
          <w:color w:val="000000"/>
        </w:rPr>
        <w:t xml:space="preserve">raphy by measuring </w:t>
      </w:r>
      <w:sdt>
        <w:sdtPr>
          <w:tag w:val="goog_rdk_90"/>
          <w:id w:val="-219055089"/>
        </w:sdtPr>
        <w:sdtEndPr/>
        <w:sdtContent>
          <w:ins w:id="34" w:author="Andre Pardal" w:date="2022-03-22T08:45:00Z">
            <w:r>
              <w:rPr>
                <w:rFonts w:ascii="Times New Roman" w:eastAsia="Times New Roman" w:hAnsi="Times New Roman" w:cs="Times New Roman"/>
                <w:color w:val="000000"/>
              </w:rPr>
              <w:t xml:space="preserve">substrate </w:t>
            </w:r>
          </w:ins>
        </w:sdtContent>
      </w:sdt>
      <w:r>
        <w:rPr>
          <w:rFonts w:ascii="Times New Roman" w:eastAsia="Times New Roman" w:hAnsi="Times New Roman" w:cs="Times New Roman"/>
          <w:color w:val="000000"/>
        </w:rPr>
        <w:t>roughness, extension and inclination. For estimating substrate roughness, we used the chain method (Frost et al. 2005), which consists in laying a chain of 3 m in length from the upper limit of the infralittoral fringe up in a straight line over the rock s</w:t>
      </w:r>
      <w:r>
        <w:rPr>
          <w:rFonts w:ascii="Times New Roman" w:eastAsia="Times New Roman" w:hAnsi="Times New Roman" w:cs="Times New Roman"/>
          <w:color w:val="000000"/>
        </w:rPr>
        <w:t xml:space="preserve">urface, allowing it to follow all contours and crevices. The ratio between the known length of chain and distance covered over the ground resulted in the roughness index. </w:t>
      </w:r>
      <w:sdt>
        <w:sdtPr>
          <w:tag w:val="goog_rdk_91"/>
          <w:id w:val="-1639250262"/>
        </w:sdtPr>
        <w:sdtEndPr/>
        <w:sdtContent>
          <w:commentRangeStart w:id="35"/>
        </w:sdtContent>
      </w:sdt>
      <w:r>
        <w:rPr>
          <w:rFonts w:ascii="Times New Roman" w:eastAsia="Times New Roman" w:hAnsi="Times New Roman" w:cs="Times New Roman"/>
          <w:color w:val="000000"/>
        </w:rPr>
        <w:t xml:space="preserve">Extension was measured as the distance between </w:t>
      </w:r>
      <w:r>
        <w:rPr>
          <w:rFonts w:ascii="Times New Roman" w:eastAsia="Times New Roman" w:hAnsi="Times New Roman" w:cs="Times New Roman"/>
        </w:rPr>
        <w:t xml:space="preserve">the </w:t>
      </w:r>
      <w:r>
        <w:rPr>
          <w:rFonts w:ascii="Times New Roman" w:eastAsia="Times New Roman" w:hAnsi="Times New Roman" w:cs="Times New Roman"/>
          <w:color w:val="000000"/>
        </w:rPr>
        <w:t xml:space="preserve">lower limits of the supra- and </w:t>
      </w:r>
      <w:proofErr w:type="spellStart"/>
      <w:r>
        <w:rPr>
          <w:rFonts w:ascii="Times New Roman" w:eastAsia="Times New Roman" w:hAnsi="Times New Roman" w:cs="Times New Roman"/>
          <w:color w:val="000000"/>
        </w:rPr>
        <w:t>m</w:t>
      </w:r>
      <w:r>
        <w:rPr>
          <w:rFonts w:ascii="Times New Roman" w:eastAsia="Times New Roman" w:hAnsi="Times New Roman" w:cs="Times New Roman"/>
          <w:color w:val="000000"/>
        </w:rPr>
        <w:t>esolittoral</w:t>
      </w:r>
      <w:proofErr w:type="spellEnd"/>
      <w:r>
        <w:rPr>
          <w:rFonts w:ascii="Times New Roman" w:eastAsia="Times New Roman" w:hAnsi="Times New Roman" w:cs="Times New Roman"/>
          <w:color w:val="000000"/>
        </w:rPr>
        <w:t xml:space="preserve"> (mid-shore), following the limits of distribution of dominant species </w:t>
      </w:r>
      <w:proofErr w:type="spellStart"/>
      <w:r>
        <w:rPr>
          <w:rFonts w:ascii="Times New Roman" w:eastAsia="Times New Roman" w:hAnsi="Times New Roman" w:cs="Times New Roman"/>
          <w:i/>
          <w:color w:val="000000"/>
        </w:rPr>
        <w:t>Chthamalus</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bisinuatus</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(high mid-shore) and </w:t>
      </w:r>
      <w:proofErr w:type="spellStart"/>
      <w:r>
        <w:rPr>
          <w:rFonts w:ascii="Times New Roman" w:eastAsia="Times New Roman" w:hAnsi="Times New Roman" w:cs="Times New Roman"/>
          <w:i/>
          <w:color w:val="000000"/>
        </w:rPr>
        <w:t>Tetraclita</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stalactifera</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(lower mid-shore).</w:t>
      </w:r>
      <w:commentRangeEnd w:id="35"/>
      <w:r>
        <w:commentReference w:id="35"/>
      </w:r>
      <w:r>
        <w:rPr>
          <w:rFonts w:ascii="Times New Roman" w:eastAsia="Times New Roman" w:hAnsi="Times New Roman" w:cs="Times New Roman"/>
          <w:color w:val="000000"/>
        </w:rPr>
        <w:t xml:space="preserve"> Finally, we performed measurements of substrate inclination with an inclinometer in t</w:t>
      </w:r>
      <w:r>
        <w:rPr>
          <w:rFonts w:ascii="Times New Roman" w:eastAsia="Times New Roman" w:hAnsi="Times New Roman" w:cs="Times New Roman"/>
          <w:color w:val="000000"/>
        </w:rPr>
        <w:t>he high, intermediate and lower mid-shore. For all variables (roughness, extension and inclination), five replicates were haphazardly measured in each shore.</w:t>
      </w:r>
    </w:p>
    <w:p w14:paraId="0000002D" w14:textId="77777777" w:rsidR="006205E7" w:rsidRDefault="006205E7">
      <w:pPr>
        <w:pBdr>
          <w:top w:val="nil"/>
          <w:left w:val="nil"/>
          <w:bottom w:val="nil"/>
          <w:right w:val="nil"/>
          <w:between w:val="nil"/>
        </w:pBdr>
        <w:spacing w:line="360" w:lineRule="auto"/>
        <w:ind w:firstLine="708"/>
        <w:jc w:val="both"/>
        <w:rPr>
          <w:rFonts w:ascii="Times New Roman" w:eastAsia="Times New Roman" w:hAnsi="Times New Roman" w:cs="Times New Roman"/>
          <w:color w:val="000000"/>
        </w:rPr>
      </w:pPr>
    </w:p>
    <w:p w14:paraId="0000002E" w14:textId="77777777" w:rsidR="006205E7" w:rsidRDefault="00142CF5">
      <w:pPr>
        <w:pBdr>
          <w:top w:val="nil"/>
          <w:left w:val="nil"/>
          <w:bottom w:val="nil"/>
          <w:right w:val="nil"/>
          <w:between w:val="nil"/>
        </w:pBdr>
        <w:spacing w:line="360"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Wave exposure</w:t>
      </w:r>
    </w:p>
    <w:p w14:paraId="0000002F" w14:textId="77777777" w:rsidR="006205E7" w:rsidRDefault="00142CF5">
      <w:pPr>
        <w:spacing w:line="360" w:lineRule="auto"/>
        <w:ind w:firstLine="708"/>
        <w:jc w:val="both"/>
        <w:rPr>
          <w:rFonts w:ascii="Times New Roman" w:eastAsia="Times New Roman" w:hAnsi="Times New Roman" w:cs="Times New Roman"/>
        </w:rPr>
      </w:pPr>
      <w:r>
        <w:rPr>
          <w:rFonts w:ascii="Times New Roman" w:eastAsia="Times New Roman" w:hAnsi="Times New Roman" w:cs="Times New Roman"/>
        </w:rPr>
        <w:t>The likely level of wave exposure of the shores was based on the model of Burrows (</w:t>
      </w:r>
      <w:r>
        <w:rPr>
          <w:rFonts w:ascii="Times New Roman" w:eastAsia="Times New Roman" w:hAnsi="Times New Roman" w:cs="Times New Roman"/>
        </w:rPr>
        <w:t xml:space="preserve">2012), and was used to produce a wave exposure map for the coastline of Southeast Brazil (see </w:t>
      </w:r>
      <w:proofErr w:type="spellStart"/>
      <w:r>
        <w:rPr>
          <w:rFonts w:ascii="Times New Roman" w:eastAsia="Times New Roman" w:hAnsi="Times New Roman" w:cs="Times New Roman"/>
          <w:color w:val="000000"/>
        </w:rPr>
        <w:t>Pardal</w:t>
      </w:r>
      <w:proofErr w:type="spellEnd"/>
      <w:r>
        <w:rPr>
          <w:rFonts w:ascii="Times New Roman" w:eastAsia="Times New Roman" w:hAnsi="Times New Roman" w:cs="Times New Roman"/>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w:t>
      </w:r>
      <w:r>
        <w:rPr>
          <w:rFonts w:ascii="Times New Roman" w:eastAsia="Times New Roman" w:hAnsi="Times New Roman" w:cs="Times New Roman"/>
        </w:rPr>
        <w:t>2021</w:t>
      </w:r>
      <w:r>
        <w:rPr>
          <w:rFonts w:ascii="Times New Roman" w:eastAsia="Times New Roman" w:hAnsi="Times New Roman" w:cs="Times New Roman"/>
          <w:color w:val="000000"/>
        </w:rPr>
        <w:t>)</w:t>
      </w:r>
      <w:r>
        <w:rPr>
          <w:rFonts w:ascii="Times New Roman" w:eastAsia="Times New Roman" w:hAnsi="Times New Roman" w:cs="Times New Roman"/>
        </w:rPr>
        <w:t xml:space="preserve"> based on total wave fetch. For every coastal cell, wave fetch was calculated as the distance to the nearest land around each point on the </w:t>
      </w:r>
      <w:r>
        <w:rPr>
          <w:rFonts w:ascii="Times New Roman" w:eastAsia="Times New Roman" w:hAnsi="Times New Roman" w:cs="Times New Roman"/>
        </w:rPr>
        <w:lastRenderedPageBreak/>
        <w:t xml:space="preserve">map </w:t>
      </w:r>
      <w:r>
        <w:rPr>
          <w:rFonts w:ascii="Times New Roman" w:eastAsia="Times New Roman" w:hAnsi="Times New Roman" w:cs="Times New Roman"/>
        </w:rPr>
        <w:t>for up to 200 km away from the coastline. The distance to the nearest land was determined in 32 (11.25°) angular sectors for each 200-m grid cell in the model domain. For each cell, the final wave fetch value was the sum of the fetch values across all 32 s</w:t>
      </w:r>
      <w:r>
        <w:rPr>
          <w:rFonts w:ascii="Times New Roman" w:eastAsia="Times New Roman" w:hAnsi="Times New Roman" w:cs="Times New Roman"/>
        </w:rPr>
        <w:t xml:space="preserve">ectors. Therefore, such value may be expressed as the number of cells (0 to 32,000 cells), distance in </w:t>
      </w:r>
      <w:proofErr w:type="spellStart"/>
      <w:r>
        <w:rPr>
          <w:rFonts w:ascii="Times New Roman" w:eastAsia="Times New Roman" w:hAnsi="Times New Roman" w:cs="Times New Roman"/>
        </w:rPr>
        <w:t>kilometres</w:t>
      </w:r>
      <w:proofErr w:type="spellEnd"/>
      <w:r>
        <w:rPr>
          <w:rFonts w:ascii="Times New Roman" w:eastAsia="Times New Roman" w:hAnsi="Times New Roman" w:cs="Times New Roman"/>
        </w:rPr>
        <w:t xml:space="preserve"> (0 to 6,400 km) or as log10 of number of cells (0 to 4.5). We use the latter unity in this study. Summed wave fetch was extracted for a circul</w:t>
      </w:r>
      <w:r>
        <w:rPr>
          <w:rFonts w:ascii="Times New Roman" w:eastAsia="Times New Roman" w:hAnsi="Times New Roman" w:cs="Times New Roman"/>
        </w:rPr>
        <w:t xml:space="preserve">ar area of 500 m radius </w:t>
      </w:r>
      <w:proofErr w:type="spellStart"/>
      <w:r>
        <w:rPr>
          <w:rFonts w:ascii="Times New Roman" w:eastAsia="Times New Roman" w:hAnsi="Times New Roman" w:cs="Times New Roman"/>
        </w:rPr>
        <w:t>centred</w:t>
      </w:r>
      <w:proofErr w:type="spellEnd"/>
      <w:r>
        <w:rPr>
          <w:rFonts w:ascii="Times New Roman" w:eastAsia="Times New Roman" w:hAnsi="Times New Roman" w:cs="Times New Roman"/>
        </w:rPr>
        <w:t xml:space="preserve"> on the coordinates of each location.</w:t>
      </w:r>
    </w:p>
    <w:p w14:paraId="00000030" w14:textId="77777777" w:rsidR="006205E7" w:rsidRDefault="006205E7">
      <w:pPr>
        <w:spacing w:line="360" w:lineRule="auto"/>
        <w:jc w:val="both"/>
        <w:rPr>
          <w:rFonts w:ascii="Times New Roman" w:eastAsia="Times New Roman" w:hAnsi="Times New Roman" w:cs="Times New Roman"/>
        </w:rPr>
      </w:pPr>
    </w:p>
    <w:p w14:paraId="00000031" w14:textId="77777777" w:rsidR="006205E7" w:rsidRDefault="00142CF5">
      <w:pPr>
        <w:spacing w:line="360" w:lineRule="auto"/>
        <w:jc w:val="both"/>
        <w:rPr>
          <w:rFonts w:ascii="Times New Roman" w:eastAsia="Times New Roman" w:hAnsi="Times New Roman" w:cs="Times New Roman"/>
          <w:i/>
        </w:rPr>
      </w:pPr>
      <w:r>
        <w:rPr>
          <w:rFonts w:ascii="Times New Roman" w:eastAsia="Times New Roman" w:hAnsi="Times New Roman" w:cs="Times New Roman"/>
          <w:i/>
        </w:rPr>
        <w:t>NDVI - Normalized Difference Vegetation Index</w:t>
      </w:r>
    </w:p>
    <w:p w14:paraId="00000032" w14:textId="77777777" w:rsidR="006205E7" w:rsidRDefault="00142CF5">
      <w:pPr>
        <w:pBdr>
          <w:top w:val="nil"/>
          <w:left w:val="nil"/>
          <w:bottom w:val="nil"/>
          <w:right w:val="nil"/>
          <w:between w:val="nil"/>
        </w:pBdr>
        <w:spacing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The estimates of biofilm biomass were derived from NDVI (Normalized Difference Vegetation Index) measurement using the same technique applie</w:t>
      </w:r>
      <w:r>
        <w:rPr>
          <w:rFonts w:ascii="Times New Roman" w:eastAsia="Times New Roman" w:hAnsi="Times New Roman" w:cs="Times New Roman"/>
          <w:color w:val="000000"/>
        </w:rPr>
        <w:t xml:space="preserve">d by </w:t>
      </w:r>
      <w:proofErr w:type="spellStart"/>
      <w:r>
        <w:rPr>
          <w:rFonts w:ascii="Times New Roman" w:eastAsia="Times New Roman" w:hAnsi="Times New Roman" w:cs="Times New Roman"/>
          <w:color w:val="000000"/>
        </w:rPr>
        <w:t>Pardal</w:t>
      </w:r>
      <w:proofErr w:type="spellEnd"/>
      <w:r>
        <w:rPr>
          <w:rFonts w:ascii="Times New Roman" w:eastAsia="Times New Roman" w:hAnsi="Times New Roman" w:cs="Times New Roman"/>
          <w:color w:val="000000"/>
        </w:rPr>
        <w:t xml:space="preserve">-Souza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(201</w:t>
      </w:r>
      <w:sdt>
        <w:sdtPr>
          <w:tag w:val="goog_rdk_92"/>
          <w:id w:val="-1404528933"/>
        </w:sdtPr>
        <w:sdtEndPr/>
        <w:sdtContent>
          <w:ins w:id="36" w:author="Andre Pardal" w:date="2022-03-22T08:47:00Z">
            <w:r>
              <w:rPr>
                <w:rFonts w:ascii="Times New Roman" w:eastAsia="Times New Roman" w:hAnsi="Times New Roman" w:cs="Times New Roman"/>
                <w:color w:val="000000"/>
              </w:rPr>
              <w:t>7</w:t>
            </w:r>
          </w:ins>
        </w:sdtContent>
      </w:sdt>
      <w:sdt>
        <w:sdtPr>
          <w:tag w:val="goog_rdk_93"/>
          <w:id w:val="-1053848076"/>
        </w:sdtPr>
        <w:sdtEndPr/>
        <w:sdtContent>
          <w:del w:id="37" w:author="Andre Pardal" w:date="2022-03-22T08:47:00Z">
            <w:r>
              <w:rPr>
                <w:rFonts w:ascii="Times New Roman" w:eastAsia="Times New Roman" w:hAnsi="Times New Roman" w:cs="Times New Roman"/>
                <w:color w:val="000000"/>
              </w:rPr>
              <w:delText>6</w:delText>
            </w:r>
          </w:del>
        </w:sdtContent>
      </w:sdt>
      <w:r>
        <w:rPr>
          <w:rFonts w:ascii="Times New Roman" w:eastAsia="Times New Roman" w:hAnsi="Times New Roman" w:cs="Times New Roman"/>
          <w:color w:val="000000"/>
        </w:rPr>
        <w:t>).  The NDVI values were based on the analysis of 15 digital images (15 x 15 cm), taken randomly at the</w:t>
      </w:r>
      <w:r>
        <w:rPr>
          <w:rFonts w:ascii="Times New Roman" w:eastAsia="Times New Roman" w:hAnsi="Times New Roman" w:cs="Times New Roman"/>
        </w:rPr>
        <w:t xml:space="preserve"> high and low mid-shore levels in each</w:t>
      </w:r>
      <w:r>
        <w:rPr>
          <w:rFonts w:ascii="Times New Roman" w:eastAsia="Times New Roman" w:hAnsi="Times New Roman" w:cs="Times New Roman"/>
          <w:color w:val="000000"/>
        </w:rPr>
        <w:t xml:space="preserve"> of all 62 shores using a near-infrared-enable digital camera. From the difference in values of blue, green and near-infrared we extrapolate NDVI values (Murphy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2009). The NDVI value is an indirect measure of biofilm biomass from a ratio between abs</w:t>
      </w:r>
      <w:r>
        <w:rPr>
          <w:rFonts w:ascii="Times New Roman" w:eastAsia="Times New Roman" w:hAnsi="Times New Roman" w:cs="Times New Roman"/>
          <w:color w:val="000000"/>
        </w:rPr>
        <w:t xml:space="preserve">orbed and reflected light spectrum by chlorophyll molecules (Bryson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2013). The result is an index from -1 to 1, where positive values are related to microalgae biomass, 0 is the absence of chlorophyll-a in biofilm (</w:t>
      </w:r>
      <w:proofErr w:type="gramStart"/>
      <w:r>
        <w:rPr>
          <w:rFonts w:ascii="Times New Roman" w:eastAsia="Times New Roman" w:hAnsi="Times New Roman" w:cs="Times New Roman"/>
          <w:i/>
          <w:color w:val="000000"/>
        </w:rPr>
        <w:t>i.e.</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rPr>
        <w:t>non-detectable</w:t>
      </w:r>
      <w:r>
        <w:rPr>
          <w:rFonts w:ascii="Times New Roman" w:eastAsia="Times New Roman" w:hAnsi="Times New Roman" w:cs="Times New Roman"/>
          <w:color w:val="000000"/>
        </w:rPr>
        <w:t xml:space="preserve"> microalgae), a</w:t>
      </w:r>
      <w:r>
        <w:rPr>
          <w:rFonts w:ascii="Times New Roman" w:eastAsia="Times New Roman" w:hAnsi="Times New Roman" w:cs="Times New Roman"/>
          <w:color w:val="000000"/>
        </w:rPr>
        <w:t>nd negative values indicated high absorption (</w:t>
      </w:r>
      <w:r>
        <w:rPr>
          <w:rFonts w:ascii="Times New Roman" w:eastAsia="Times New Roman" w:hAnsi="Times New Roman" w:cs="Times New Roman"/>
          <w:i/>
          <w:color w:val="000000"/>
        </w:rPr>
        <w:t>e.g.</w:t>
      </w:r>
      <w:r>
        <w:rPr>
          <w:rFonts w:ascii="Times New Roman" w:eastAsia="Times New Roman" w:hAnsi="Times New Roman" w:cs="Times New Roman"/>
          <w:color w:val="000000"/>
        </w:rPr>
        <w:t xml:space="preserve"> values obtained in the water). As we took all measurements over mainly reflective surfaces (</w:t>
      </w:r>
      <w:r>
        <w:rPr>
          <w:rFonts w:ascii="Times New Roman" w:eastAsia="Times New Roman" w:hAnsi="Times New Roman" w:cs="Times New Roman"/>
          <w:i/>
          <w:color w:val="000000"/>
        </w:rPr>
        <w:t>i.e</w:t>
      </w:r>
      <w:r>
        <w:rPr>
          <w:rFonts w:ascii="Times New Roman" w:eastAsia="Times New Roman" w:hAnsi="Times New Roman" w:cs="Times New Roman"/>
          <w:color w:val="000000"/>
        </w:rPr>
        <w:t>., rocks), the few negative values observed in samples (9.6% of samples) were not included in average values u</w:t>
      </w:r>
      <w:r>
        <w:rPr>
          <w:rFonts w:ascii="Times New Roman" w:eastAsia="Times New Roman" w:hAnsi="Times New Roman" w:cs="Times New Roman"/>
          <w:color w:val="000000"/>
        </w:rPr>
        <w:t xml:space="preserve">sed in the </w:t>
      </w:r>
      <w:sdt>
        <w:sdtPr>
          <w:tag w:val="goog_rdk_94"/>
          <w:id w:val="387931567"/>
        </w:sdtPr>
        <w:sdtEndPr/>
        <w:sdtContent>
          <w:commentRangeStart w:id="38"/>
          <w:commentRangeStart w:id="39"/>
        </w:sdtContent>
      </w:sdt>
      <w:r>
        <w:rPr>
          <w:rFonts w:ascii="Times New Roman" w:eastAsia="Times New Roman" w:hAnsi="Times New Roman" w:cs="Times New Roman"/>
          <w:color w:val="000000"/>
        </w:rPr>
        <w:t>analysis</w:t>
      </w:r>
      <w:commentRangeEnd w:id="38"/>
      <w:r>
        <w:commentReference w:id="38"/>
      </w:r>
      <w:commentRangeEnd w:id="39"/>
      <w:r w:rsidR="0032527E">
        <w:rPr>
          <w:rStyle w:val="Refdecomentrio"/>
        </w:rPr>
        <w:commentReference w:id="39"/>
      </w:r>
      <w:r>
        <w:rPr>
          <w:rFonts w:ascii="Times New Roman" w:eastAsia="Times New Roman" w:hAnsi="Times New Roman" w:cs="Times New Roman"/>
          <w:color w:val="000000"/>
        </w:rPr>
        <w:t>.</w:t>
      </w:r>
    </w:p>
    <w:p w14:paraId="00000033" w14:textId="77777777" w:rsidR="006205E7" w:rsidRDefault="006205E7">
      <w:pPr>
        <w:pBdr>
          <w:top w:val="nil"/>
          <w:left w:val="nil"/>
          <w:bottom w:val="nil"/>
          <w:right w:val="nil"/>
          <w:between w:val="nil"/>
        </w:pBdr>
        <w:spacing w:line="360" w:lineRule="auto"/>
        <w:ind w:firstLine="708"/>
        <w:jc w:val="both"/>
        <w:rPr>
          <w:rFonts w:ascii="Times New Roman" w:eastAsia="Times New Roman" w:hAnsi="Times New Roman" w:cs="Times New Roman"/>
          <w:color w:val="000000"/>
        </w:rPr>
      </w:pPr>
    </w:p>
    <w:p w14:paraId="00000034" w14:textId="77777777" w:rsidR="006205E7" w:rsidRDefault="00142CF5">
      <w:pPr>
        <w:pBdr>
          <w:top w:val="nil"/>
          <w:left w:val="nil"/>
          <w:bottom w:val="nil"/>
          <w:right w:val="nil"/>
          <w:between w:val="nil"/>
        </w:pBdr>
        <w:spacing w:line="360" w:lineRule="auto"/>
        <w:jc w:val="both"/>
        <w:rPr>
          <w:rFonts w:ascii="Times New Roman" w:eastAsia="Times New Roman" w:hAnsi="Times New Roman" w:cs="Times New Roman"/>
        </w:rPr>
      </w:pPr>
      <w:sdt>
        <w:sdtPr>
          <w:tag w:val="goog_rdk_96"/>
          <w:id w:val="-1896117635"/>
        </w:sdtPr>
        <w:sdtEndPr/>
        <w:sdtContent>
          <w:ins w:id="40" w:author="Andre Pardal" w:date="2022-03-22T10:41:00Z">
            <w:r>
              <w:rPr>
                <w:rFonts w:ascii="Times New Roman" w:eastAsia="Times New Roman" w:hAnsi="Times New Roman" w:cs="Times New Roman"/>
                <w:i/>
                <w:color w:val="000000"/>
              </w:rPr>
              <w:t>Data</w:t>
            </w:r>
          </w:ins>
        </w:sdtContent>
      </w:sdt>
      <w:sdt>
        <w:sdtPr>
          <w:tag w:val="goog_rdk_97"/>
          <w:id w:val="1142701075"/>
        </w:sdtPr>
        <w:sdtEndPr/>
        <w:sdtContent>
          <w:del w:id="41" w:author="Andre Pardal" w:date="2022-03-22T10:41:00Z">
            <w:r>
              <w:rPr>
                <w:rFonts w:ascii="Times New Roman" w:eastAsia="Times New Roman" w:hAnsi="Times New Roman" w:cs="Times New Roman"/>
                <w:i/>
                <w:color w:val="000000"/>
              </w:rPr>
              <w:delText>A</w:delText>
            </w:r>
          </w:del>
        </w:sdtContent>
      </w:sdt>
      <w:sdt>
        <w:sdtPr>
          <w:tag w:val="goog_rdk_98"/>
          <w:id w:val="-178435128"/>
        </w:sdtPr>
        <w:sdtEndPr/>
        <w:sdtContent>
          <w:ins w:id="42" w:author="Andre Pardal" w:date="2022-03-22T10:41:00Z">
            <w:r>
              <w:rPr>
                <w:rFonts w:ascii="Times New Roman" w:eastAsia="Times New Roman" w:hAnsi="Times New Roman" w:cs="Times New Roman"/>
                <w:i/>
                <w:color w:val="000000"/>
              </w:rPr>
              <w:t xml:space="preserve"> a</w:t>
            </w:r>
          </w:ins>
        </w:sdtContent>
      </w:sdt>
      <w:r>
        <w:rPr>
          <w:rFonts w:ascii="Times New Roman" w:eastAsia="Times New Roman" w:hAnsi="Times New Roman" w:cs="Times New Roman"/>
          <w:i/>
          <w:color w:val="000000"/>
        </w:rPr>
        <w:t>nalysis</w:t>
      </w:r>
    </w:p>
    <w:p w14:paraId="00000035" w14:textId="77777777" w:rsidR="006205E7" w:rsidRDefault="006205E7">
      <w:pPr>
        <w:spacing w:line="360" w:lineRule="auto"/>
        <w:jc w:val="both"/>
        <w:rPr>
          <w:rFonts w:ascii="Times New Roman" w:eastAsia="Times New Roman" w:hAnsi="Times New Roman" w:cs="Times New Roman"/>
        </w:rPr>
      </w:pPr>
    </w:p>
    <w:p w14:paraId="00000036" w14:textId="77777777" w:rsidR="006205E7" w:rsidRDefault="00142CF5">
      <w:pPr>
        <w:spacing w:line="360" w:lineRule="auto"/>
        <w:jc w:val="both"/>
        <w:rPr>
          <w:rFonts w:ascii="Times New Roman" w:eastAsia="Times New Roman" w:hAnsi="Times New Roman" w:cs="Times New Roman"/>
          <w:i/>
        </w:rPr>
      </w:pPr>
      <w:sdt>
        <w:sdtPr>
          <w:tag w:val="goog_rdk_99"/>
          <w:id w:val="-1778242427"/>
        </w:sdtPr>
        <w:sdtEndPr/>
        <w:sdtContent>
          <w:commentRangeStart w:id="43"/>
        </w:sdtContent>
      </w:sdt>
      <w:r>
        <w:rPr>
          <w:rFonts w:ascii="Times New Roman" w:eastAsia="Times New Roman" w:hAnsi="Times New Roman" w:cs="Times New Roman"/>
          <w:i/>
        </w:rPr>
        <w:t>Spatial scales of variation</w:t>
      </w:r>
      <w:sdt>
        <w:sdtPr>
          <w:tag w:val="goog_rdk_100"/>
          <w:id w:val="932717928"/>
        </w:sdtPr>
        <w:sdtEndPr/>
        <w:sdtContent>
          <w:del w:id="44" w:author="Andre Pardal" w:date="2022-03-22T10:42:00Z">
            <w:r>
              <w:rPr>
                <w:rFonts w:ascii="Times New Roman" w:eastAsia="Times New Roman" w:hAnsi="Times New Roman" w:cs="Times New Roman"/>
                <w:i/>
              </w:rPr>
              <w:delText xml:space="preserve"> of population parameters and environmental predictors</w:delText>
            </w:r>
          </w:del>
        </w:sdtContent>
      </w:sdt>
      <w:commentRangeEnd w:id="43"/>
      <w:r>
        <w:commentReference w:id="43"/>
      </w:r>
    </w:p>
    <w:p w14:paraId="00000037" w14:textId="77777777" w:rsidR="006205E7" w:rsidRDefault="00142CF5">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We used estimates of variance components for testing spatial scales of variability in population parameters of investigated species and </w:t>
      </w:r>
      <w:sdt>
        <w:sdtPr>
          <w:tag w:val="goog_rdk_101"/>
          <w:id w:val="405346769"/>
        </w:sdtPr>
        <w:sdtEndPr/>
        <w:sdtContent>
          <w:commentRangeStart w:id="45"/>
        </w:sdtContent>
      </w:sdt>
      <w:r>
        <w:rPr>
          <w:rFonts w:ascii="Times New Roman" w:eastAsia="Times New Roman" w:hAnsi="Times New Roman" w:cs="Times New Roman"/>
        </w:rPr>
        <w:t>environmental predictors</w:t>
      </w:r>
      <w:commentRangeEnd w:id="45"/>
      <w:r>
        <w:commentReference w:id="45"/>
      </w:r>
      <w:r>
        <w:rPr>
          <w:rFonts w:ascii="Times New Roman" w:eastAsia="Times New Roman" w:hAnsi="Times New Roman" w:cs="Times New Roman"/>
        </w:rPr>
        <w:t>. For each response variable, we fitted a fully nested random model considering the factors</w:t>
      </w:r>
      <w:r>
        <w:rPr>
          <w:rFonts w:ascii="Times New Roman" w:eastAsia="Times New Roman" w:hAnsi="Times New Roman" w:cs="Times New Roman"/>
        </w:rPr>
        <w:t xml:space="preserve"> representing variation at different spatial scales</w:t>
      </w:r>
      <w:sdt>
        <w:sdtPr>
          <w:tag w:val="goog_rdk_102"/>
          <w:id w:val="-608813761"/>
        </w:sdtPr>
        <w:sdtEndPr/>
        <w:sdtContent>
          <w:commentRangeStart w:id="46"/>
        </w:sdtContent>
      </w:sdt>
      <w:r>
        <w:rPr>
          <w:rFonts w:ascii="Times New Roman" w:eastAsia="Times New Roman" w:hAnsi="Times New Roman" w:cs="Times New Roman"/>
        </w:rPr>
        <w:t xml:space="preserve">: region (100s of </w:t>
      </w:r>
      <w:proofErr w:type="spellStart"/>
      <w:r>
        <w:rPr>
          <w:rFonts w:ascii="Times New Roman" w:eastAsia="Times New Roman" w:hAnsi="Times New Roman" w:cs="Times New Roman"/>
        </w:rPr>
        <w:t>kilometres</w:t>
      </w:r>
      <w:proofErr w:type="spellEnd"/>
      <w:r>
        <w:rPr>
          <w:rFonts w:ascii="Times New Roman" w:eastAsia="Times New Roman" w:hAnsi="Times New Roman" w:cs="Times New Roman"/>
        </w:rPr>
        <w:t xml:space="preserve">), subregion (10s of </w:t>
      </w:r>
      <w:proofErr w:type="spellStart"/>
      <w:r>
        <w:rPr>
          <w:rFonts w:ascii="Times New Roman" w:eastAsia="Times New Roman" w:hAnsi="Times New Roman" w:cs="Times New Roman"/>
        </w:rPr>
        <w:t>kilometres</w:t>
      </w:r>
      <w:proofErr w:type="spellEnd"/>
      <w:r>
        <w:rPr>
          <w:rFonts w:ascii="Times New Roman" w:eastAsia="Times New Roman" w:hAnsi="Times New Roman" w:cs="Times New Roman"/>
        </w:rPr>
        <w:t>) and location (</w:t>
      </w:r>
      <w:proofErr w:type="spellStart"/>
      <w:r>
        <w:rPr>
          <w:rFonts w:ascii="Times New Roman" w:eastAsia="Times New Roman" w:hAnsi="Times New Roman" w:cs="Times New Roman"/>
        </w:rPr>
        <w:t>kilometres</w:t>
      </w:r>
      <w:proofErr w:type="spellEnd"/>
      <w:r>
        <w:rPr>
          <w:rFonts w:ascii="Times New Roman" w:eastAsia="Times New Roman" w:hAnsi="Times New Roman" w:cs="Times New Roman"/>
        </w:rPr>
        <w:t xml:space="preserve">) (figure 1). </w:t>
      </w:r>
      <w:commentRangeEnd w:id="46"/>
      <w:sdt>
        <w:sdtPr>
          <w:tag w:val="goog_rdk_103"/>
          <w:id w:val="1703216482"/>
        </w:sdtPr>
        <w:sdtEndPr/>
        <w:sdtContent>
          <w:del w:id="47" w:author="Andre Pardal" w:date="2022-03-22T10:36:00Z">
            <w:r>
              <w:commentReference w:id="46"/>
            </w:r>
            <w:r>
              <w:rPr>
                <w:rFonts w:ascii="Times New Roman" w:eastAsia="Times New Roman" w:hAnsi="Times New Roman" w:cs="Times New Roman"/>
              </w:rPr>
              <w:delText>Models were fitted by REML because it is considered appropriate for dealing with unbalanced designs (</w:delText>
            </w:r>
            <w:r>
              <w:rPr>
                <w:rFonts w:ascii="Times New Roman" w:eastAsia="Times New Roman" w:hAnsi="Times New Roman" w:cs="Times New Roman"/>
              </w:rPr>
              <w:delText xml:space="preserve">Zuur </w:delText>
            </w:r>
            <w:r>
              <w:rPr>
                <w:rFonts w:ascii="Times New Roman" w:eastAsia="Times New Roman" w:hAnsi="Times New Roman" w:cs="Times New Roman"/>
                <w:i/>
              </w:rPr>
              <w:delText>et al</w:delText>
            </w:r>
            <w:r>
              <w:rPr>
                <w:rFonts w:ascii="Times New Roman" w:eastAsia="Times New Roman" w:hAnsi="Times New Roman" w:cs="Times New Roman"/>
              </w:rPr>
              <w:delText xml:space="preserve">. 2009), as is the case for the uneven number of locations sampled at each subregion here. </w:delText>
            </w:r>
          </w:del>
        </w:sdtContent>
      </w:sdt>
      <w:r>
        <w:rPr>
          <w:rFonts w:ascii="Times New Roman" w:eastAsia="Times New Roman" w:hAnsi="Times New Roman" w:cs="Times New Roman"/>
        </w:rPr>
        <w:t>Model</w:t>
      </w:r>
      <w:sdt>
        <w:sdtPr>
          <w:tag w:val="goog_rdk_104"/>
          <w:id w:val="176853128"/>
        </w:sdtPr>
        <w:sdtEndPr/>
        <w:sdtContent>
          <w:ins w:id="48" w:author="Andre Pardal" w:date="2022-03-22T10:37:00Z">
            <w:r>
              <w:rPr>
                <w:rFonts w:ascii="Times New Roman" w:eastAsia="Times New Roman" w:hAnsi="Times New Roman" w:cs="Times New Roman"/>
              </w:rPr>
              <w:t xml:space="preserve">s </w:t>
            </w:r>
          </w:ins>
        </w:sdtContent>
      </w:sdt>
      <w:sdt>
        <w:sdtPr>
          <w:tag w:val="goog_rdk_105"/>
          <w:id w:val="307748803"/>
        </w:sdtPr>
        <w:sdtEndPr/>
        <w:sdtContent>
          <w:del w:id="49" w:author="Andre Pardal" w:date="2022-03-22T10:37:00Z">
            <w:r>
              <w:rPr>
                <w:rFonts w:ascii="Times New Roman" w:eastAsia="Times New Roman" w:hAnsi="Times New Roman" w:cs="Times New Roman"/>
              </w:rPr>
              <w:delText xml:space="preserve"> selection for spatial patterns of variability of population parameters, </w:delText>
            </w:r>
          </w:del>
        </w:sdtContent>
      </w:sdt>
      <w:r>
        <w:rPr>
          <w:rFonts w:ascii="Times New Roman" w:eastAsia="Times New Roman" w:hAnsi="Times New Roman" w:cs="Times New Roman"/>
        </w:rPr>
        <w:t>started with the fully nested random model and included all combinati</w:t>
      </w:r>
      <w:r>
        <w:rPr>
          <w:rFonts w:ascii="Times New Roman" w:eastAsia="Times New Roman" w:hAnsi="Times New Roman" w:cs="Times New Roman"/>
        </w:rPr>
        <w:t xml:space="preserve">ons of random effects with two or only one term. </w:t>
      </w:r>
      <w:sdt>
        <w:sdtPr>
          <w:tag w:val="goog_rdk_106"/>
          <w:id w:val="-1775320066"/>
        </w:sdtPr>
        <w:sdtEndPr/>
        <w:sdtContent>
          <w:ins w:id="50" w:author="Andre Pardal" w:date="2022-03-22T10:38:00Z">
            <w:r>
              <w:rPr>
                <w:rFonts w:ascii="Times New Roman" w:eastAsia="Times New Roman" w:hAnsi="Times New Roman" w:cs="Times New Roman"/>
              </w:rPr>
              <w:t>Models were estimated with REML (</w:t>
            </w:r>
            <w:proofErr w:type="spellStart"/>
            <w:r>
              <w:rPr>
                <w:rFonts w:ascii="Times New Roman" w:eastAsia="Times New Roman" w:hAnsi="Times New Roman" w:cs="Times New Roman"/>
              </w:rPr>
              <w:t>Zuur</w:t>
            </w:r>
            <w:proofErr w:type="spellEnd"/>
            <w:r>
              <w:rPr>
                <w:rFonts w:ascii="Times New Roman" w:eastAsia="Times New Roman" w:hAnsi="Times New Roman" w:cs="Times New Roman"/>
              </w:rPr>
              <w:t xml:space="preserve"> et al., 2009). </w:t>
            </w:r>
          </w:ins>
        </w:sdtContent>
      </w:sdt>
      <w:r>
        <w:rPr>
          <w:rFonts w:ascii="Times New Roman" w:eastAsia="Times New Roman" w:hAnsi="Times New Roman" w:cs="Times New Roman"/>
        </w:rPr>
        <w:t xml:space="preserve">The best model was </w:t>
      </w:r>
      <w:r>
        <w:rPr>
          <w:rFonts w:ascii="Times New Roman" w:eastAsia="Times New Roman" w:hAnsi="Times New Roman" w:cs="Times New Roman"/>
        </w:rPr>
        <w:lastRenderedPageBreak/>
        <w:t>chosen based on the comparison of AIC scores. We did not consider models with singular fit on model selection.</w:t>
      </w:r>
    </w:p>
    <w:p w14:paraId="00000038" w14:textId="77777777" w:rsidR="006205E7" w:rsidRDefault="006205E7">
      <w:pPr>
        <w:spacing w:line="360" w:lineRule="auto"/>
        <w:jc w:val="both"/>
        <w:rPr>
          <w:rFonts w:ascii="Times New Roman" w:eastAsia="Times New Roman" w:hAnsi="Times New Roman" w:cs="Times New Roman"/>
        </w:rPr>
      </w:pPr>
    </w:p>
    <w:p w14:paraId="00000039" w14:textId="77777777" w:rsidR="006205E7" w:rsidRDefault="00142CF5">
      <w:pPr>
        <w:spacing w:line="360" w:lineRule="auto"/>
        <w:jc w:val="both"/>
        <w:rPr>
          <w:rFonts w:ascii="Times New Roman" w:eastAsia="Times New Roman" w:hAnsi="Times New Roman" w:cs="Times New Roman"/>
        </w:rPr>
      </w:pPr>
      <w:r>
        <w:rPr>
          <w:rFonts w:ascii="Times New Roman" w:eastAsia="Times New Roman" w:hAnsi="Times New Roman" w:cs="Times New Roman"/>
          <w:i/>
        </w:rPr>
        <w:t>Effect of environment</w:t>
      </w:r>
      <w:r>
        <w:rPr>
          <w:rFonts w:ascii="Times New Roman" w:eastAsia="Times New Roman" w:hAnsi="Times New Roman" w:cs="Times New Roman"/>
          <w:i/>
        </w:rPr>
        <w:t>al predictors on population parameters</w:t>
      </w:r>
    </w:p>
    <w:p w14:paraId="0000003A" w14:textId="77777777" w:rsidR="006205E7" w:rsidRDefault="00142CF5">
      <w:pPr>
        <w:spacing w:line="360" w:lineRule="auto"/>
        <w:ind w:firstLine="708"/>
        <w:jc w:val="both"/>
        <w:rPr>
          <w:rFonts w:ascii="Times New Roman" w:eastAsia="Times New Roman" w:hAnsi="Times New Roman" w:cs="Times New Roman"/>
          <w:color w:val="FF0000"/>
        </w:rPr>
      </w:pPr>
      <w:r>
        <w:rPr>
          <w:rFonts w:ascii="Times New Roman" w:eastAsia="Times New Roman" w:hAnsi="Times New Roman" w:cs="Times New Roman"/>
        </w:rPr>
        <w:t xml:space="preserve">Before investigating relationships among environmental variables on population parameters, we checked for collinearity among variables using correlation matrices (Spearman’s correlation coefficient) and applying the VIF (variance inflation factor, </w:t>
      </w:r>
      <w:proofErr w:type="spellStart"/>
      <w:r>
        <w:rPr>
          <w:rFonts w:ascii="Times New Roman" w:eastAsia="Times New Roman" w:hAnsi="Times New Roman" w:cs="Times New Roman"/>
          <w:i/>
        </w:rPr>
        <w:t>corvif</w:t>
      </w:r>
      <w:proofErr w:type="spellEnd"/>
      <w:sdt>
        <w:sdtPr>
          <w:tag w:val="goog_rdk_114"/>
          <w:id w:val="1119955774"/>
        </w:sdtPr>
        <w:sdtEndPr/>
        <w:sdtContent>
          <w:r>
            <w:rPr>
              <w:rFonts w:ascii="Gungsuh" w:eastAsia="Gungsuh" w:hAnsi="Gungsuh" w:cs="Gungsuh"/>
            </w:rPr>
            <w:t xml:space="preserve"> f</w:t>
          </w:r>
          <w:r>
            <w:rPr>
              <w:rFonts w:ascii="Gungsuh" w:eastAsia="Gungsuh" w:hAnsi="Gungsuh" w:cs="Gungsuh"/>
            </w:rPr>
            <w:t>unction). Variables with r ≥ 0.65 and/or VIF &gt; 4 were not included in models (</w:t>
          </w:r>
          <w:proofErr w:type="spellStart"/>
          <w:r>
            <w:rPr>
              <w:rFonts w:ascii="Gungsuh" w:eastAsia="Gungsuh" w:hAnsi="Gungsuh" w:cs="Gungsuh"/>
            </w:rPr>
            <w:t>Zuur</w:t>
          </w:r>
          <w:proofErr w:type="spellEnd"/>
          <w:r>
            <w:rPr>
              <w:rFonts w:ascii="Gungsuh" w:eastAsia="Gungsuh" w:hAnsi="Gungsuh" w:cs="Gungsuh"/>
            </w:rPr>
            <w:t xml:space="preserve"> </w:t>
          </w:r>
        </w:sdtContent>
      </w:sdt>
      <w:r>
        <w:rPr>
          <w:rFonts w:ascii="Times New Roman" w:eastAsia="Times New Roman" w:hAnsi="Times New Roman" w:cs="Times New Roman"/>
          <w:i/>
        </w:rPr>
        <w:t>et al</w:t>
      </w:r>
      <w:r>
        <w:rPr>
          <w:rFonts w:ascii="Times New Roman" w:eastAsia="Times New Roman" w:hAnsi="Times New Roman" w:cs="Times New Roman"/>
        </w:rPr>
        <w:t xml:space="preserve">. 2009). </w:t>
      </w:r>
      <w:sdt>
        <w:sdtPr>
          <w:tag w:val="goog_rdk_107"/>
          <w:id w:val="1013568114"/>
        </w:sdtPr>
        <w:sdtEndPr/>
        <w:sdtContent>
          <w:commentRangeStart w:id="51"/>
        </w:sdtContent>
      </w:sdt>
      <w:r>
        <w:rPr>
          <w:rFonts w:ascii="Times New Roman" w:eastAsia="Times New Roman" w:hAnsi="Times New Roman" w:cs="Times New Roman"/>
          <w:color w:val="000000"/>
        </w:rPr>
        <w:t>The VIF values were high for inclination and extension, but inclination was less correlated with other variables, thus extension was not included the analy</w:t>
      </w:r>
      <w:r>
        <w:rPr>
          <w:rFonts w:ascii="Times New Roman" w:eastAsia="Times New Roman" w:hAnsi="Times New Roman" w:cs="Times New Roman"/>
          <w:color w:val="000000"/>
        </w:rPr>
        <w:t>sis</w:t>
      </w:r>
      <w:commentRangeEnd w:id="51"/>
      <w:r>
        <w:commentReference w:id="51"/>
      </w:r>
      <w:r>
        <w:rPr>
          <w:rFonts w:ascii="Times New Roman" w:eastAsia="Times New Roman" w:hAnsi="Times New Roman" w:cs="Times New Roman"/>
          <w:color w:val="000000"/>
        </w:rPr>
        <w:t xml:space="preserve">. We applied a Redundancy Analysis (RDA) to biotic data in relation to </w:t>
      </w:r>
      <w:sdt>
        <w:sdtPr>
          <w:tag w:val="goog_rdk_108"/>
          <w:id w:val="-113216314"/>
        </w:sdtPr>
        <w:sdtEndPr/>
        <w:sdtContent>
          <w:del w:id="52" w:author="Andre Pardal" w:date="2022-03-22T08:54:00Z">
            <w:r>
              <w:rPr>
                <w:rFonts w:ascii="Times New Roman" w:eastAsia="Times New Roman" w:hAnsi="Times New Roman" w:cs="Times New Roman"/>
                <w:color w:val="000000"/>
              </w:rPr>
              <w:delText xml:space="preserve">environmental </w:delText>
            </w:r>
          </w:del>
        </w:sdtContent>
      </w:sdt>
      <w:sdt>
        <w:sdtPr>
          <w:tag w:val="goog_rdk_109"/>
          <w:id w:val="1025436522"/>
        </w:sdtPr>
        <w:sdtEndPr/>
        <w:sdtContent>
          <w:ins w:id="53" w:author="Andre Pardal" w:date="2022-03-22T08:54:00Z">
            <w:r>
              <w:rPr>
                <w:rFonts w:ascii="Times New Roman" w:eastAsia="Times New Roman" w:hAnsi="Times New Roman" w:cs="Times New Roman"/>
                <w:color w:val="000000"/>
              </w:rPr>
              <w:t xml:space="preserve">abiotic </w:t>
            </w:r>
          </w:ins>
        </w:sdtContent>
      </w:sdt>
      <w:sdt>
        <w:sdtPr>
          <w:tag w:val="goog_rdk_110"/>
          <w:id w:val="-1235310844"/>
        </w:sdtPr>
        <w:sdtEndPr/>
        <w:sdtContent>
          <w:del w:id="54" w:author="Andre Pardal" w:date="2022-03-22T08:53:00Z">
            <w:r>
              <w:rPr>
                <w:rFonts w:ascii="Times New Roman" w:eastAsia="Times New Roman" w:hAnsi="Times New Roman" w:cs="Times New Roman"/>
                <w:color w:val="000000"/>
              </w:rPr>
              <w:delText xml:space="preserve">drivers </w:delText>
            </w:r>
          </w:del>
        </w:sdtContent>
      </w:sdt>
      <w:sdt>
        <w:sdtPr>
          <w:tag w:val="goog_rdk_111"/>
          <w:id w:val="-1497722885"/>
        </w:sdtPr>
        <w:sdtEndPr/>
        <w:sdtContent>
          <w:ins w:id="55" w:author="Andre Pardal" w:date="2022-03-22T08:53:00Z">
            <w:r>
              <w:rPr>
                <w:rFonts w:ascii="Times New Roman" w:eastAsia="Times New Roman" w:hAnsi="Times New Roman" w:cs="Times New Roman"/>
                <w:color w:val="000000"/>
              </w:rPr>
              <w:t xml:space="preserve">variables </w:t>
            </w:r>
          </w:ins>
        </w:sdtContent>
      </w:sdt>
      <w:r>
        <w:rPr>
          <w:rFonts w:ascii="Times New Roman" w:eastAsia="Times New Roman" w:hAnsi="Times New Roman" w:cs="Times New Roman"/>
          <w:color w:val="000000"/>
        </w:rPr>
        <w:t xml:space="preserve">to depict general patterns along spatial scales using average values per </w:t>
      </w:r>
      <w:sdt>
        <w:sdtPr>
          <w:tag w:val="goog_rdk_112"/>
          <w:id w:val="-49919424"/>
        </w:sdtPr>
        <w:sdtEndPr/>
        <w:sdtContent>
          <w:del w:id="56" w:author="Andre Pardal" w:date="2022-03-22T08:54:00Z">
            <w:r>
              <w:rPr>
                <w:rFonts w:ascii="Times New Roman" w:eastAsia="Times New Roman" w:hAnsi="Times New Roman" w:cs="Times New Roman"/>
                <w:color w:val="000000"/>
              </w:rPr>
              <w:delText>location</w:delText>
            </w:r>
          </w:del>
        </w:sdtContent>
      </w:sdt>
      <w:sdt>
        <w:sdtPr>
          <w:tag w:val="goog_rdk_113"/>
          <w:id w:val="-709332988"/>
        </w:sdtPr>
        <w:sdtEndPr/>
        <w:sdtContent>
          <w:ins w:id="57" w:author="Andre Pardal" w:date="2022-03-22T08:54:00Z">
            <w:r>
              <w:rPr>
                <w:rFonts w:ascii="Times New Roman" w:eastAsia="Times New Roman" w:hAnsi="Times New Roman" w:cs="Times New Roman"/>
                <w:color w:val="000000"/>
              </w:rPr>
              <w:t>site</w:t>
            </w:r>
          </w:ins>
        </w:sdtContent>
      </w:sdt>
      <w:r>
        <w:rPr>
          <w:rFonts w:ascii="Times New Roman" w:eastAsia="Times New Roman" w:hAnsi="Times New Roman" w:cs="Times New Roman"/>
          <w:color w:val="000000"/>
        </w:rPr>
        <w:t>, where populational parameters were stand</w:t>
      </w:r>
      <w:r>
        <w:rPr>
          <w:rFonts w:ascii="Times New Roman" w:eastAsia="Times New Roman" w:hAnsi="Times New Roman" w:cs="Times New Roman"/>
          <w:color w:val="000000"/>
        </w:rPr>
        <w:t xml:space="preserve">ardized by their range, and environmental drivers were scale to zero mean and unit variance using </w:t>
      </w:r>
      <w:proofErr w:type="spellStart"/>
      <w:r>
        <w:rPr>
          <w:rFonts w:ascii="Times New Roman" w:eastAsia="Times New Roman" w:hAnsi="Times New Roman" w:cs="Times New Roman"/>
          <w:i/>
          <w:color w:val="000000"/>
        </w:rPr>
        <w:t>decostand</w:t>
      </w:r>
      <w:proofErr w:type="spellEnd"/>
      <w:r>
        <w:rPr>
          <w:rFonts w:ascii="Times New Roman" w:eastAsia="Times New Roman" w:hAnsi="Times New Roman" w:cs="Times New Roman"/>
          <w:color w:val="000000"/>
        </w:rPr>
        <w:t xml:space="preserve"> function from </w:t>
      </w:r>
      <w:r>
        <w:rPr>
          <w:rFonts w:ascii="Times New Roman" w:eastAsia="Times New Roman" w:hAnsi="Times New Roman" w:cs="Times New Roman"/>
          <w:i/>
          <w:color w:val="000000"/>
        </w:rPr>
        <w:t>vegan</w:t>
      </w:r>
      <w:r>
        <w:rPr>
          <w:rFonts w:ascii="Times New Roman" w:eastAsia="Times New Roman" w:hAnsi="Times New Roman" w:cs="Times New Roman"/>
          <w:color w:val="000000"/>
        </w:rPr>
        <w:t xml:space="preserve"> package (Oksanen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2019). The significance of axes and the relative contribution of each environmental variable were tested with a Monte-Carlo test (4999 unrestricted random permutations under the reduced model) using the functions </w:t>
      </w:r>
      <w:proofErr w:type="spellStart"/>
      <w:r>
        <w:rPr>
          <w:rFonts w:ascii="Times New Roman" w:eastAsia="Times New Roman" w:hAnsi="Times New Roman" w:cs="Times New Roman"/>
          <w:i/>
          <w:color w:val="000000"/>
        </w:rPr>
        <w:t>anova.cca</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i/>
          <w:color w:val="000000"/>
        </w:rPr>
        <w:t>ordistep</w:t>
      </w:r>
      <w:proofErr w:type="spellEnd"/>
      <w:r>
        <w:rPr>
          <w:rFonts w:ascii="Times New Roman" w:eastAsia="Times New Roman" w:hAnsi="Times New Roman" w:cs="Times New Roman"/>
          <w:color w:val="000000"/>
        </w:rPr>
        <w:t xml:space="preserve"> from</w:t>
      </w:r>
      <w:r>
        <w:rPr>
          <w:rFonts w:ascii="Times New Roman" w:eastAsia="Times New Roman" w:hAnsi="Times New Roman" w:cs="Times New Roman"/>
          <w:i/>
          <w:color w:val="000000"/>
        </w:rPr>
        <w:t xml:space="preserve"> vegan</w:t>
      </w:r>
      <w:r>
        <w:rPr>
          <w:rFonts w:ascii="Times New Roman" w:eastAsia="Times New Roman" w:hAnsi="Times New Roman" w:cs="Times New Roman"/>
          <w:color w:val="000000"/>
        </w:rPr>
        <w:t xml:space="preserve"> package</w:t>
      </w:r>
      <w:r>
        <w:rPr>
          <w:rFonts w:ascii="Times New Roman" w:eastAsia="Times New Roman" w:hAnsi="Times New Roman" w:cs="Times New Roman"/>
          <w:color w:val="000000"/>
        </w:rPr>
        <w:t xml:space="preserve">. </w:t>
      </w:r>
    </w:p>
    <w:p w14:paraId="0000003B" w14:textId="77777777" w:rsidR="006205E7" w:rsidRDefault="00142CF5">
      <w:pPr>
        <w:spacing w:line="360" w:lineRule="auto"/>
        <w:ind w:firstLine="708"/>
        <w:jc w:val="both"/>
        <w:rPr>
          <w:rFonts w:ascii="Times New Roman" w:eastAsia="Times New Roman" w:hAnsi="Times New Roman" w:cs="Times New Roman"/>
        </w:rPr>
      </w:pPr>
      <w:r>
        <w:rPr>
          <w:rFonts w:ascii="Times New Roman" w:eastAsia="Times New Roman" w:hAnsi="Times New Roman" w:cs="Times New Roman"/>
        </w:rPr>
        <w:t xml:space="preserve">The effect of environmental predictors (averaged values by site) on size, density or cover (depending on species) were tested using initially generalized linear mixed effects models (GLMM) with Gaussian (identity link), negative binomial (log link) and </w:t>
      </w:r>
      <w:r>
        <w:rPr>
          <w:rFonts w:ascii="Times New Roman" w:eastAsia="Times New Roman" w:hAnsi="Times New Roman" w:cs="Times New Roman"/>
        </w:rPr>
        <w:t xml:space="preserve">binomial (logit link) distributions, respectively. </w:t>
      </w:r>
      <w:sdt>
        <w:sdtPr>
          <w:tag w:val="goog_rdk_115"/>
          <w:id w:val="-1609801674"/>
        </w:sdtPr>
        <w:sdtEndPr/>
        <w:sdtContent>
          <w:commentRangeStart w:id="58"/>
        </w:sdtContent>
      </w:sdt>
      <w:r>
        <w:rPr>
          <w:rFonts w:ascii="Times New Roman" w:eastAsia="Times New Roman" w:hAnsi="Times New Roman" w:cs="Times New Roman"/>
        </w:rPr>
        <w:t xml:space="preserve">Prior to analysis we applied Spearman rank correlations between size and density or cover of averaged values by site for tested species to check for explicit density-dependent effects and </w:t>
      </w:r>
      <w:sdt>
        <w:sdtPr>
          <w:tag w:val="goog_rdk_116"/>
          <w:id w:val="1165055921"/>
        </w:sdtPr>
        <w:sdtEndPr/>
        <w:sdtContent>
          <w:del w:id="59" w:author="Andre Pardal" w:date="2022-03-22T08:55:00Z">
            <w:r>
              <w:rPr>
                <w:rFonts w:ascii="Times New Roman" w:eastAsia="Times New Roman" w:hAnsi="Times New Roman" w:cs="Times New Roman"/>
              </w:rPr>
              <w:delText xml:space="preserve">any </w:delText>
            </w:r>
          </w:del>
        </w:sdtContent>
      </w:sdt>
      <w:sdt>
        <w:sdtPr>
          <w:tag w:val="goog_rdk_117"/>
          <w:id w:val="-2026005498"/>
        </w:sdtPr>
        <w:sdtEndPr/>
        <w:sdtContent>
          <w:ins w:id="60" w:author="Andre Pardal" w:date="2022-03-22T08:55:00Z">
            <w:r>
              <w:rPr>
                <w:rFonts w:ascii="Times New Roman" w:eastAsia="Times New Roman" w:hAnsi="Times New Roman" w:cs="Times New Roman"/>
              </w:rPr>
              <w:t xml:space="preserve">no </w:t>
            </w:r>
          </w:ins>
        </w:sdtContent>
      </w:sdt>
      <w:r>
        <w:rPr>
          <w:rFonts w:ascii="Times New Roman" w:eastAsia="Times New Roman" w:hAnsi="Times New Roman" w:cs="Times New Roman"/>
        </w:rPr>
        <w:t>corr</w:t>
      </w:r>
      <w:r>
        <w:rPr>
          <w:rFonts w:ascii="Times New Roman" w:eastAsia="Times New Roman" w:hAnsi="Times New Roman" w:cs="Times New Roman"/>
        </w:rPr>
        <w:t xml:space="preserve">elation was found (p &gt; 0.05). </w:t>
      </w:r>
      <w:commentRangeEnd w:id="58"/>
      <w:r>
        <w:commentReference w:id="58"/>
      </w:r>
      <w:r>
        <w:rPr>
          <w:rFonts w:ascii="Times New Roman" w:eastAsia="Times New Roman" w:hAnsi="Times New Roman" w:cs="Times New Roman"/>
        </w:rPr>
        <w:t>Once we selected the best random structure for models, the fixed structure was selected through maximum-likelihood (ML) estimation. To do so, we performed a backwards stepwise removal of non-significant fixed effects. In each run, the term with largest p-v</w:t>
      </w:r>
      <w:r>
        <w:rPr>
          <w:rFonts w:ascii="Times New Roman" w:eastAsia="Times New Roman" w:hAnsi="Times New Roman" w:cs="Times New Roman"/>
        </w:rPr>
        <w:t>alue or lowest t-value (abundance) was removed. The final mixed model was selected once we could not drop any non-significant term (p &gt; 0.05). In cases where residuals indicated poor fit, models were reduced to mean values of dependent variables at site le</w:t>
      </w:r>
      <w:r>
        <w:rPr>
          <w:rFonts w:ascii="Times New Roman" w:eastAsia="Times New Roman" w:hAnsi="Times New Roman" w:cs="Times New Roman"/>
        </w:rPr>
        <w:t xml:space="preserve">vel and ran without the random term. We detected non-linear relationships between dependent variables and predictors for </w:t>
      </w:r>
      <w:r>
        <w:rPr>
          <w:rFonts w:ascii="Times New Roman" w:eastAsia="Times New Roman" w:hAnsi="Times New Roman" w:cs="Times New Roman"/>
          <w:i/>
        </w:rPr>
        <w:t xml:space="preserve">M. </w:t>
      </w:r>
      <w:proofErr w:type="spellStart"/>
      <w:r>
        <w:rPr>
          <w:rFonts w:ascii="Times New Roman" w:eastAsia="Times New Roman" w:hAnsi="Times New Roman" w:cs="Times New Roman"/>
          <w:i/>
        </w:rPr>
        <w:t>solisianus</w:t>
      </w:r>
      <w:proofErr w:type="spellEnd"/>
      <w:r>
        <w:rPr>
          <w:rFonts w:ascii="Times New Roman" w:eastAsia="Times New Roman" w:hAnsi="Times New Roman" w:cs="Times New Roman"/>
        </w:rPr>
        <w:t xml:space="preserve"> size and cover, and </w:t>
      </w:r>
      <w:r>
        <w:rPr>
          <w:rFonts w:ascii="Times New Roman" w:eastAsia="Times New Roman" w:hAnsi="Times New Roman" w:cs="Times New Roman"/>
          <w:i/>
        </w:rPr>
        <w:t xml:space="preserve">L. </w:t>
      </w:r>
      <w:proofErr w:type="spellStart"/>
      <w:r>
        <w:rPr>
          <w:rFonts w:ascii="Times New Roman" w:eastAsia="Times New Roman" w:hAnsi="Times New Roman" w:cs="Times New Roman"/>
          <w:i/>
        </w:rPr>
        <w:t>subrugosa</w:t>
      </w:r>
      <w:proofErr w:type="spellEnd"/>
      <w:r>
        <w:rPr>
          <w:rFonts w:ascii="Times New Roman" w:eastAsia="Times New Roman" w:hAnsi="Times New Roman" w:cs="Times New Roman"/>
        </w:rPr>
        <w:t xml:space="preserve"> size, and those were fitted using generalized additive models (GAM), </w:t>
      </w:r>
      <w:r>
        <w:rPr>
          <w:rFonts w:ascii="Times New Roman" w:eastAsia="Times New Roman" w:hAnsi="Times New Roman" w:cs="Times New Roman"/>
        </w:rPr>
        <w:lastRenderedPageBreak/>
        <w:t xml:space="preserve">following the same </w:t>
      </w:r>
      <w:r>
        <w:rPr>
          <w:rFonts w:ascii="Times New Roman" w:eastAsia="Times New Roman" w:hAnsi="Times New Roman" w:cs="Times New Roman"/>
        </w:rPr>
        <w:t>model selection procedure. Final best model was then validated through inspection of residual plots against fitted values and selected environmental variables, as well as residuals histogram (see appendix A). All model selection procedures were based on th</w:t>
      </w:r>
      <w:r>
        <w:rPr>
          <w:rFonts w:ascii="Times New Roman" w:eastAsia="Times New Roman" w:hAnsi="Times New Roman" w:cs="Times New Roman"/>
        </w:rPr>
        <w:t xml:space="preserve">e best model adjustment and parsimony. Analyses were performed in R software (R Core Team 2020) using the </w:t>
      </w:r>
      <w:proofErr w:type="spellStart"/>
      <w:r>
        <w:rPr>
          <w:rFonts w:ascii="Times New Roman" w:eastAsia="Times New Roman" w:hAnsi="Times New Roman" w:cs="Times New Roman"/>
          <w:i/>
        </w:rPr>
        <w:t>glmmTMB</w:t>
      </w:r>
      <w:proofErr w:type="spellEnd"/>
      <w:r>
        <w:rPr>
          <w:rFonts w:ascii="Times New Roman" w:eastAsia="Times New Roman" w:hAnsi="Times New Roman" w:cs="Times New Roman"/>
        </w:rPr>
        <w:t xml:space="preserve"> (Brooks </w:t>
      </w:r>
      <w:r>
        <w:rPr>
          <w:rFonts w:ascii="Times New Roman" w:eastAsia="Times New Roman" w:hAnsi="Times New Roman" w:cs="Times New Roman"/>
          <w:i/>
        </w:rPr>
        <w:t>et al</w:t>
      </w:r>
      <w:r>
        <w:rPr>
          <w:rFonts w:ascii="Times New Roman" w:eastAsia="Times New Roman" w:hAnsi="Times New Roman" w:cs="Times New Roman"/>
        </w:rPr>
        <w:t xml:space="preserve">. 2017) and </w:t>
      </w:r>
      <w:proofErr w:type="spellStart"/>
      <w:r>
        <w:rPr>
          <w:rFonts w:ascii="Times New Roman" w:eastAsia="Times New Roman" w:hAnsi="Times New Roman" w:cs="Times New Roman"/>
          <w:i/>
        </w:rPr>
        <w:t>mgcv</w:t>
      </w:r>
      <w:proofErr w:type="spellEnd"/>
      <w:r>
        <w:rPr>
          <w:rFonts w:ascii="Times New Roman" w:eastAsia="Times New Roman" w:hAnsi="Times New Roman" w:cs="Times New Roman"/>
        </w:rPr>
        <w:t xml:space="preserve"> (Wood 2016) packages. </w:t>
      </w:r>
    </w:p>
    <w:p w14:paraId="0000003C" w14:textId="77777777" w:rsidR="006205E7" w:rsidRDefault="00142CF5">
      <w:pPr>
        <w:spacing w:line="360" w:lineRule="auto"/>
        <w:ind w:firstLine="708"/>
        <w:jc w:val="both"/>
        <w:rPr>
          <w:rFonts w:ascii="Times New Roman" w:eastAsia="Times New Roman" w:hAnsi="Times New Roman" w:cs="Times New Roman"/>
        </w:rPr>
      </w:pPr>
      <w:r>
        <w:rPr>
          <w:rFonts w:ascii="Times New Roman" w:eastAsia="Times New Roman" w:hAnsi="Times New Roman" w:cs="Times New Roman"/>
        </w:rPr>
        <w:t xml:space="preserve">All models were initially built including a random term (site, subregion and region) and </w:t>
      </w:r>
      <w:r>
        <w:rPr>
          <w:rFonts w:ascii="Times New Roman" w:eastAsia="Times New Roman" w:hAnsi="Times New Roman" w:cs="Times New Roman"/>
        </w:rPr>
        <w:t xml:space="preserve">a fixed term for the </w:t>
      </w:r>
      <w:sdt>
        <w:sdtPr>
          <w:tag w:val="goog_rdk_118"/>
          <w:id w:val="-731469713"/>
        </w:sdtPr>
        <w:sdtEndPr/>
        <w:sdtContent>
          <w:del w:id="61" w:author="Andre Pardal" w:date="2022-03-22T08:57:00Z">
            <w:r>
              <w:rPr>
                <w:rFonts w:ascii="Times New Roman" w:eastAsia="Times New Roman" w:hAnsi="Times New Roman" w:cs="Times New Roman"/>
              </w:rPr>
              <w:delText>environmental drivers</w:delText>
            </w:r>
          </w:del>
        </w:sdtContent>
      </w:sdt>
      <w:sdt>
        <w:sdtPr>
          <w:tag w:val="goog_rdk_119"/>
          <w:id w:val="293882732"/>
        </w:sdtPr>
        <w:sdtEndPr/>
        <w:sdtContent>
          <w:ins w:id="62" w:author="Andre Pardal" w:date="2022-03-22T08:57:00Z">
            <w:r>
              <w:rPr>
                <w:rFonts w:ascii="Times New Roman" w:eastAsia="Times New Roman" w:hAnsi="Times New Roman" w:cs="Times New Roman"/>
              </w:rPr>
              <w:t>abiotic variables</w:t>
            </w:r>
          </w:ins>
        </w:sdtContent>
      </w:sdt>
      <w:r>
        <w:rPr>
          <w:rFonts w:ascii="Times New Roman" w:eastAsia="Times New Roman" w:hAnsi="Times New Roman" w:cs="Times New Roman"/>
        </w:rPr>
        <w:t xml:space="preserve"> (</w:t>
      </w:r>
      <w:proofErr w:type="spellStart"/>
      <w:r>
        <w:rPr>
          <w:rFonts w:ascii="Times New Roman" w:eastAsia="Times New Roman" w:hAnsi="Times New Roman" w:cs="Times New Roman"/>
        </w:rPr>
        <w:t>Chl</w:t>
      </w:r>
      <w:proofErr w:type="spellEnd"/>
      <w:r>
        <w:rPr>
          <w:rFonts w:ascii="Times New Roman" w:eastAsia="Times New Roman" w:hAnsi="Times New Roman" w:cs="Times New Roman"/>
        </w:rPr>
        <w:t>-a, FWD, wave fetch, SST, inclination and roughness). For the predator</w:t>
      </w:r>
      <w:sdt>
        <w:sdtPr>
          <w:tag w:val="goog_rdk_120"/>
          <w:id w:val="-1257054617"/>
        </w:sdtPr>
        <w:sdtEndPr/>
        <w:sdtContent>
          <w:ins w:id="63" w:author="Andre Pardal" w:date="2022-03-22T08:57:00Z">
            <w:r>
              <w:rPr>
                <w:rFonts w:ascii="Times New Roman" w:eastAsia="Times New Roman" w:hAnsi="Times New Roman" w:cs="Times New Roman"/>
              </w:rPr>
              <w:t>y</w:t>
            </w:r>
          </w:ins>
        </w:sdtContent>
      </w:sdt>
      <w:r>
        <w:rPr>
          <w:rFonts w:ascii="Times New Roman" w:eastAsia="Times New Roman" w:hAnsi="Times New Roman" w:cs="Times New Roman"/>
        </w:rPr>
        <w:t xml:space="preserve"> species (</w:t>
      </w:r>
      <w:proofErr w:type="spellStart"/>
      <w:r>
        <w:rPr>
          <w:rFonts w:ascii="Times New Roman" w:eastAsia="Times New Roman" w:hAnsi="Times New Roman" w:cs="Times New Roman"/>
          <w:i/>
        </w:rPr>
        <w:t>Stramonita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brasiliensis</w:t>
      </w:r>
      <w:proofErr w:type="spellEnd"/>
      <w:r>
        <w:rPr>
          <w:rFonts w:ascii="Times New Roman" w:eastAsia="Times New Roman" w:hAnsi="Times New Roman" w:cs="Times New Roman"/>
        </w:rPr>
        <w:t xml:space="preserve">), the preys’ parameters (size, density or cover) were </w:t>
      </w:r>
      <w:sdt>
        <w:sdtPr>
          <w:tag w:val="goog_rdk_121"/>
          <w:id w:val="-2102560570"/>
        </w:sdtPr>
        <w:sdtEndPr/>
        <w:sdtContent>
          <w:ins w:id="64" w:author="Andre Pardal" w:date="2022-03-22T08:57:00Z">
            <w:r>
              <w:rPr>
                <w:rFonts w:ascii="Times New Roman" w:eastAsia="Times New Roman" w:hAnsi="Times New Roman" w:cs="Times New Roman"/>
              </w:rPr>
              <w:t xml:space="preserve">also </w:t>
            </w:r>
          </w:ins>
        </w:sdtContent>
      </w:sdt>
      <w:r>
        <w:rPr>
          <w:rFonts w:ascii="Times New Roman" w:eastAsia="Times New Roman" w:hAnsi="Times New Roman" w:cs="Times New Roman"/>
        </w:rPr>
        <w:t xml:space="preserve">included </w:t>
      </w:r>
      <w:sdt>
        <w:sdtPr>
          <w:tag w:val="goog_rdk_122"/>
          <w:id w:val="-1493944116"/>
        </w:sdtPr>
        <w:sdtEndPr/>
        <w:sdtContent>
          <w:ins w:id="65" w:author="Andre Pardal" w:date="2022-03-22T08:57:00Z">
            <w:r>
              <w:rPr>
                <w:rFonts w:ascii="Times New Roman" w:eastAsia="Times New Roman" w:hAnsi="Times New Roman" w:cs="Times New Roman"/>
              </w:rPr>
              <w:t xml:space="preserve">as predictors </w:t>
            </w:r>
          </w:ins>
        </w:sdtContent>
      </w:sdt>
      <w:r>
        <w:rPr>
          <w:rFonts w:ascii="Times New Roman" w:eastAsia="Times New Roman" w:hAnsi="Times New Roman" w:cs="Times New Roman"/>
        </w:rPr>
        <w:t xml:space="preserve">in the models. The presence of the mussel </w:t>
      </w:r>
      <w:r>
        <w:rPr>
          <w:rFonts w:ascii="Times New Roman" w:eastAsia="Times New Roman" w:hAnsi="Times New Roman" w:cs="Times New Roman"/>
          <w:i/>
        </w:rPr>
        <w:t xml:space="preserve">P. </w:t>
      </w:r>
      <w:proofErr w:type="spellStart"/>
      <w:r>
        <w:rPr>
          <w:rFonts w:ascii="Times New Roman" w:eastAsia="Times New Roman" w:hAnsi="Times New Roman" w:cs="Times New Roman"/>
          <w:i/>
        </w:rPr>
        <w:t>perna</w:t>
      </w:r>
      <w:proofErr w:type="spellEnd"/>
      <w:r>
        <w:rPr>
          <w:rFonts w:ascii="Times New Roman" w:eastAsia="Times New Roman" w:hAnsi="Times New Roman" w:cs="Times New Roman"/>
        </w:rPr>
        <w:t xml:space="preserve"> was also used as a predictor of the predator population structure. We did not build models to predict the abundance an</w:t>
      </w:r>
      <w:r>
        <w:rPr>
          <w:rFonts w:ascii="Times New Roman" w:eastAsia="Times New Roman" w:hAnsi="Times New Roman" w:cs="Times New Roman"/>
        </w:rPr>
        <w:t xml:space="preserve">d size of </w:t>
      </w:r>
      <w:r>
        <w:rPr>
          <w:rFonts w:ascii="Times New Roman" w:eastAsia="Times New Roman" w:hAnsi="Times New Roman" w:cs="Times New Roman"/>
          <w:i/>
        </w:rPr>
        <w:t xml:space="preserve">P. </w:t>
      </w:r>
      <w:proofErr w:type="spellStart"/>
      <w:r>
        <w:rPr>
          <w:rFonts w:ascii="Times New Roman" w:eastAsia="Times New Roman" w:hAnsi="Times New Roman" w:cs="Times New Roman"/>
          <w:i/>
        </w:rPr>
        <w:t>perna</w:t>
      </w:r>
      <w:proofErr w:type="spellEnd"/>
      <w:r>
        <w:rPr>
          <w:rFonts w:ascii="Times New Roman" w:eastAsia="Times New Roman" w:hAnsi="Times New Roman" w:cs="Times New Roman"/>
        </w:rPr>
        <w:t xml:space="preserve"> because this species is harvested along the study area (Carranza </w:t>
      </w:r>
      <w:r>
        <w:rPr>
          <w:rFonts w:ascii="Times New Roman" w:eastAsia="Times New Roman" w:hAnsi="Times New Roman" w:cs="Times New Roman"/>
          <w:i/>
        </w:rPr>
        <w:t>et al</w:t>
      </w:r>
      <w:r>
        <w:rPr>
          <w:rFonts w:ascii="Times New Roman" w:eastAsia="Times New Roman" w:hAnsi="Times New Roman" w:cs="Times New Roman"/>
        </w:rPr>
        <w:t xml:space="preserve">. 2009) and we could not quantify the effect of human intervention. Similarly, for </w:t>
      </w:r>
      <w:sdt>
        <w:sdtPr>
          <w:tag w:val="goog_rdk_123"/>
          <w:id w:val="1124357495"/>
        </w:sdtPr>
        <w:sdtEndPr/>
        <w:sdtContent>
          <w:del w:id="66" w:author="Andre Pardal" w:date="2022-03-22T08:58:00Z">
            <w:r>
              <w:rPr>
                <w:rFonts w:ascii="Times New Roman" w:eastAsia="Times New Roman" w:hAnsi="Times New Roman" w:cs="Times New Roman"/>
              </w:rPr>
              <w:delText xml:space="preserve">potential </w:delText>
            </w:r>
          </w:del>
        </w:sdtContent>
      </w:sdt>
      <w:r>
        <w:rPr>
          <w:rFonts w:ascii="Times New Roman" w:eastAsia="Times New Roman" w:hAnsi="Times New Roman" w:cs="Times New Roman"/>
        </w:rPr>
        <w:t>prey species (</w:t>
      </w:r>
      <w:r>
        <w:rPr>
          <w:rFonts w:ascii="Times New Roman" w:eastAsia="Times New Roman" w:hAnsi="Times New Roman" w:cs="Times New Roman"/>
          <w:i/>
        </w:rPr>
        <w:t xml:space="preserve">T. </w:t>
      </w:r>
      <w:proofErr w:type="spellStart"/>
      <w:r>
        <w:rPr>
          <w:rFonts w:ascii="Times New Roman" w:eastAsia="Times New Roman" w:hAnsi="Times New Roman" w:cs="Times New Roman"/>
          <w:i/>
        </w:rPr>
        <w:t>stalactifera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L. </w:t>
      </w:r>
      <w:proofErr w:type="spellStart"/>
      <w:r>
        <w:rPr>
          <w:rFonts w:ascii="Times New Roman" w:eastAsia="Times New Roman" w:hAnsi="Times New Roman" w:cs="Times New Roman"/>
          <w:i/>
        </w:rPr>
        <w:t>subrugosa</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M. </w:t>
      </w:r>
      <w:proofErr w:type="spellStart"/>
      <w:r>
        <w:rPr>
          <w:rFonts w:ascii="Times New Roman" w:eastAsia="Times New Roman" w:hAnsi="Times New Roman" w:cs="Times New Roman"/>
          <w:i/>
        </w:rPr>
        <w:t>solisianus</w:t>
      </w:r>
      <w:proofErr w:type="spellEnd"/>
      <w:r>
        <w:rPr>
          <w:rFonts w:ascii="Times New Roman" w:eastAsia="Times New Roman" w:hAnsi="Times New Roman" w:cs="Times New Roman"/>
        </w:rPr>
        <w:t xml:space="preserve">) the mean </w:t>
      </w:r>
      <w:r>
        <w:rPr>
          <w:rFonts w:ascii="Times New Roman" w:eastAsia="Times New Roman" w:hAnsi="Times New Roman" w:cs="Times New Roman"/>
        </w:rPr>
        <w:t>values of size and density of the predator</w:t>
      </w:r>
      <w:sdt>
        <w:sdtPr>
          <w:tag w:val="goog_rdk_124"/>
          <w:id w:val="472489436"/>
        </w:sdtPr>
        <w:sdtEndPr/>
        <w:sdtContent>
          <w:ins w:id="67" w:author="Andre Pardal" w:date="2022-03-22T08:58:00Z">
            <w:r>
              <w:rPr>
                <w:rFonts w:ascii="Times New Roman" w:eastAsia="Times New Roman" w:hAnsi="Times New Roman" w:cs="Times New Roman"/>
              </w:rPr>
              <w:t>y</w:t>
            </w:r>
          </w:ins>
        </w:sdtContent>
      </w:sdt>
      <w:r>
        <w:rPr>
          <w:rFonts w:ascii="Times New Roman" w:eastAsia="Times New Roman" w:hAnsi="Times New Roman" w:cs="Times New Roman"/>
        </w:rPr>
        <w:t xml:space="preserve"> species were included in models to depict the relative contribution of top-down influence. Finally, for grazing species (</w:t>
      </w:r>
      <w:r>
        <w:rPr>
          <w:rFonts w:ascii="Times New Roman" w:eastAsia="Times New Roman" w:hAnsi="Times New Roman" w:cs="Times New Roman"/>
          <w:i/>
        </w:rPr>
        <w:t>i.e</w:t>
      </w:r>
      <w:r>
        <w:rPr>
          <w:rFonts w:ascii="Times New Roman" w:eastAsia="Times New Roman" w:hAnsi="Times New Roman" w:cs="Times New Roman"/>
        </w:rPr>
        <w:t xml:space="preserve">., </w:t>
      </w:r>
      <w:r>
        <w:rPr>
          <w:rFonts w:ascii="Times New Roman" w:eastAsia="Times New Roman" w:hAnsi="Times New Roman" w:cs="Times New Roman"/>
          <w:i/>
        </w:rPr>
        <w:t xml:space="preserve">L. </w:t>
      </w:r>
      <w:proofErr w:type="spellStart"/>
      <w:r>
        <w:rPr>
          <w:rFonts w:ascii="Times New Roman" w:eastAsia="Times New Roman" w:hAnsi="Times New Roman" w:cs="Times New Roman"/>
          <w:i/>
        </w:rPr>
        <w:t>subrugosa</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E. </w:t>
      </w:r>
      <w:proofErr w:type="spellStart"/>
      <w:r>
        <w:rPr>
          <w:rFonts w:ascii="Times New Roman" w:eastAsia="Times New Roman" w:hAnsi="Times New Roman" w:cs="Times New Roman"/>
          <w:i/>
        </w:rPr>
        <w:t>lineolata</w:t>
      </w:r>
      <w:proofErr w:type="spellEnd"/>
      <w:r>
        <w:rPr>
          <w:rFonts w:ascii="Times New Roman" w:eastAsia="Times New Roman" w:hAnsi="Times New Roman" w:cs="Times New Roman"/>
        </w:rPr>
        <w:t xml:space="preserve">) the NDVI values corresponding to each tidal stratum </w:t>
      </w:r>
      <w:r>
        <w:rPr>
          <w:rFonts w:ascii="Times New Roman" w:eastAsia="Times New Roman" w:hAnsi="Times New Roman" w:cs="Times New Roman"/>
        </w:rPr>
        <w:t xml:space="preserve">was included in models. </w:t>
      </w:r>
    </w:p>
    <w:p w14:paraId="0000003D" w14:textId="77777777" w:rsidR="006205E7" w:rsidRDefault="006205E7">
      <w:pPr>
        <w:spacing w:line="360" w:lineRule="auto"/>
        <w:jc w:val="both"/>
        <w:rPr>
          <w:rFonts w:ascii="Times New Roman" w:eastAsia="Times New Roman" w:hAnsi="Times New Roman" w:cs="Times New Roman"/>
        </w:rPr>
      </w:pPr>
    </w:p>
    <w:p w14:paraId="0000003E" w14:textId="77777777" w:rsidR="006205E7" w:rsidRDefault="00142CF5">
      <w:p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Spatial models </w:t>
      </w:r>
    </w:p>
    <w:p w14:paraId="0000003F" w14:textId="77777777" w:rsidR="006205E7" w:rsidRDefault="00142CF5">
      <w:pPr>
        <w:spacing w:line="360" w:lineRule="auto"/>
        <w:ind w:firstLine="708"/>
        <w:jc w:val="both"/>
        <w:rPr>
          <w:rFonts w:ascii="Times New Roman" w:eastAsia="Times New Roman" w:hAnsi="Times New Roman" w:cs="Times New Roman"/>
        </w:rPr>
      </w:pPr>
      <w:r>
        <w:rPr>
          <w:rFonts w:ascii="Times New Roman" w:eastAsia="Times New Roman" w:hAnsi="Times New Roman" w:cs="Times New Roman"/>
        </w:rPr>
        <w:t>The last step was testing for spatial autocorrelation through visual plots of model residuals versus spatial coordinates, predicted residuals (</w:t>
      </w:r>
      <w:proofErr w:type="spellStart"/>
      <w:r>
        <w:rPr>
          <w:rFonts w:ascii="Times New Roman" w:eastAsia="Times New Roman" w:hAnsi="Times New Roman" w:cs="Times New Roman"/>
        </w:rPr>
        <w:t>DHARMa</w:t>
      </w:r>
      <w:proofErr w:type="spellEnd"/>
      <w:r>
        <w:rPr>
          <w:rFonts w:ascii="Times New Roman" w:eastAsia="Times New Roman" w:hAnsi="Times New Roman" w:cs="Times New Roman"/>
        </w:rPr>
        <w:t xml:space="preserve"> package</w:t>
      </w:r>
      <w:sdt>
        <w:sdtPr>
          <w:tag w:val="goog_rdk_125"/>
          <w:id w:val="1798572862"/>
        </w:sdtPr>
        <w:sdtEndPr/>
        <w:sdtContent>
          <w:del w:id="68" w:author="Andre Pardal" w:date="2022-03-22T08:59:00Z">
            <w:r>
              <w:rPr>
                <w:rFonts w:ascii="Times New Roman" w:eastAsia="Times New Roman" w:hAnsi="Times New Roman" w:cs="Times New Roman"/>
              </w:rPr>
              <w:delText>, v. 0.3.3.0</w:delText>
            </w:r>
          </w:del>
        </w:sdtContent>
      </w:sdt>
      <w:r>
        <w:rPr>
          <w:rFonts w:ascii="Times New Roman" w:eastAsia="Times New Roman" w:hAnsi="Times New Roman" w:cs="Times New Roman"/>
        </w:rPr>
        <w:t xml:space="preserve">, </w:t>
      </w:r>
      <w:proofErr w:type="spellStart"/>
      <w:r>
        <w:rPr>
          <w:rFonts w:ascii="Times New Roman" w:eastAsia="Times New Roman" w:hAnsi="Times New Roman" w:cs="Times New Roman"/>
        </w:rPr>
        <w:t>Hartig</w:t>
      </w:r>
      <w:proofErr w:type="spellEnd"/>
      <w:sdt>
        <w:sdtPr>
          <w:tag w:val="goog_rdk_126"/>
          <w:id w:val="-2035035779"/>
        </w:sdtPr>
        <w:sdtEndPr/>
        <w:sdtContent>
          <w:ins w:id="69" w:author="Andre Pardal" w:date="2022-03-22T08:59:00Z">
            <w:r>
              <w:rPr>
                <w:rFonts w:ascii="Times New Roman" w:eastAsia="Times New Roman" w:hAnsi="Times New Roman" w:cs="Times New Roman"/>
              </w:rPr>
              <w:t>,</w:t>
            </w:r>
          </w:ins>
        </w:sdtContent>
      </w:sdt>
      <w:r>
        <w:rPr>
          <w:rFonts w:ascii="Times New Roman" w:eastAsia="Times New Roman" w:hAnsi="Times New Roman" w:cs="Times New Roman"/>
        </w:rPr>
        <w:t xml:space="preserve"> 2020) and model selection. We f</w:t>
      </w:r>
      <w:r>
        <w:rPr>
          <w:rFonts w:ascii="Times New Roman" w:eastAsia="Times New Roman" w:hAnsi="Times New Roman" w:cs="Times New Roman"/>
        </w:rPr>
        <w:t xml:space="preserve">ound spatial patterns on the residuals corresponding to </w:t>
      </w:r>
      <w:r>
        <w:rPr>
          <w:rFonts w:ascii="Times New Roman" w:eastAsia="Times New Roman" w:hAnsi="Times New Roman" w:cs="Times New Roman"/>
          <w:i/>
        </w:rPr>
        <w:t xml:space="preserve">L. </w:t>
      </w:r>
      <w:proofErr w:type="spellStart"/>
      <w:r>
        <w:rPr>
          <w:rFonts w:ascii="Times New Roman" w:eastAsia="Times New Roman" w:hAnsi="Times New Roman" w:cs="Times New Roman"/>
          <w:i/>
        </w:rPr>
        <w:t>subrugosa</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T. </w:t>
      </w:r>
      <w:proofErr w:type="spellStart"/>
      <w:r>
        <w:rPr>
          <w:rFonts w:ascii="Times New Roman" w:eastAsia="Times New Roman" w:hAnsi="Times New Roman" w:cs="Times New Roman"/>
          <w:i/>
        </w:rPr>
        <w:t>stalactifera</w:t>
      </w:r>
      <w:proofErr w:type="spellEnd"/>
      <w:r>
        <w:rPr>
          <w:rFonts w:ascii="Times New Roman" w:eastAsia="Times New Roman" w:hAnsi="Times New Roman" w:cs="Times New Roman"/>
        </w:rPr>
        <w:t xml:space="preserve"> densities. Therefore, we checked if the best model explaining variations in those variables was robust to spatial autocorrelation in the residuals using spatial models through INLA, following steps detailed in </w:t>
      </w:r>
      <w:proofErr w:type="spellStart"/>
      <w:r>
        <w:rPr>
          <w:rFonts w:ascii="Times New Roman" w:eastAsia="Times New Roman" w:hAnsi="Times New Roman" w:cs="Times New Roman"/>
        </w:rPr>
        <w:t>Zuur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(2017, chapters 10 and 12).  Thos</w:t>
      </w:r>
      <w:r>
        <w:rPr>
          <w:rFonts w:ascii="Times New Roman" w:eastAsia="Times New Roman" w:hAnsi="Times New Roman" w:cs="Times New Roman"/>
        </w:rPr>
        <w:t xml:space="preserve">e models were based on data averaged by location, Gaussian residuals and using a Gaussian Markov random field (GMRF) based on the </w:t>
      </w:r>
      <w:proofErr w:type="spellStart"/>
      <w:r>
        <w:rPr>
          <w:rFonts w:ascii="Times New Roman" w:eastAsia="Times New Roman" w:hAnsi="Times New Roman" w:cs="Times New Roman"/>
        </w:rPr>
        <w:t>Matérn</w:t>
      </w:r>
      <w:proofErr w:type="spellEnd"/>
      <w:r>
        <w:rPr>
          <w:rFonts w:ascii="Times New Roman" w:eastAsia="Times New Roman" w:hAnsi="Times New Roman" w:cs="Times New Roman"/>
        </w:rPr>
        <w:t xml:space="preserve"> correlation to model the spatial autocorrelation, using the methods detailed in </w:t>
      </w:r>
      <w:proofErr w:type="spellStart"/>
      <w:r>
        <w:rPr>
          <w:rFonts w:ascii="Times New Roman" w:eastAsia="Times New Roman" w:hAnsi="Times New Roman" w:cs="Times New Roman"/>
        </w:rPr>
        <w:t>Pardal</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(2021). Briefly, the GMRF</w:t>
      </w:r>
      <w:r>
        <w:rPr>
          <w:rFonts w:ascii="Times New Roman" w:eastAsia="Times New Roman" w:hAnsi="Times New Roman" w:cs="Times New Roman"/>
        </w:rPr>
        <w:t xml:space="preserve"> was constructed through a mesh (figure S1, supplementary material) limited by the sea and the coastline. The mesh was constructed with triangles (maximum edge: inner triangles = 4 km; outer triangles = 20 km; cut-off sides = 0.8 km). We used semi-diffuse </w:t>
      </w:r>
      <w:r>
        <w:rPr>
          <w:rFonts w:ascii="Times New Roman" w:eastAsia="Times New Roman" w:hAnsi="Times New Roman" w:cs="Times New Roman"/>
        </w:rPr>
        <w:t xml:space="preserve">penalized complexity priors to specify the parameters of the </w:t>
      </w:r>
      <w:proofErr w:type="spellStart"/>
      <w:r>
        <w:rPr>
          <w:rFonts w:ascii="Times New Roman" w:eastAsia="Times New Roman" w:hAnsi="Times New Roman" w:cs="Times New Roman"/>
        </w:rPr>
        <w:t>Matérn</w:t>
      </w:r>
      <w:proofErr w:type="spellEnd"/>
      <w:r>
        <w:rPr>
          <w:rFonts w:ascii="Times New Roman" w:eastAsia="Times New Roman" w:hAnsi="Times New Roman" w:cs="Times New Roman"/>
        </w:rPr>
        <w:t xml:space="preserve"> correlation. We run the models with two different values of the </w:t>
      </w:r>
      <w:r>
        <w:rPr>
          <w:rFonts w:ascii="Times New Roman" w:eastAsia="Times New Roman" w:hAnsi="Times New Roman" w:cs="Times New Roman"/>
        </w:rPr>
        <w:lastRenderedPageBreak/>
        <w:t xml:space="preserve">maximum range (500 and 1000 km), </w:t>
      </w:r>
      <w:r>
        <w:rPr>
          <w:rFonts w:ascii="Times New Roman" w:eastAsia="Times New Roman" w:hAnsi="Times New Roman" w:cs="Times New Roman"/>
          <w:i/>
        </w:rPr>
        <w:t>e.g.</w:t>
      </w:r>
      <w:r>
        <w:rPr>
          <w:rFonts w:ascii="Times New Roman" w:eastAsia="Times New Roman" w:hAnsi="Times New Roman" w:cs="Times New Roman"/>
        </w:rPr>
        <w:t>, P (</w:t>
      </w:r>
      <w:proofErr w:type="spellStart"/>
      <w:r>
        <w:rPr>
          <w:rFonts w:ascii="Times New Roman" w:eastAsia="Times New Roman" w:hAnsi="Times New Roman" w:cs="Times New Roman"/>
        </w:rPr>
        <w:t>MaxRange</w:t>
      </w:r>
      <w:proofErr w:type="spellEnd"/>
      <w:r>
        <w:rPr>
          <w:rFonts w:ascii="Times New Roman" w:eastAsia="Times New Roman" w:hAnsi="Times New Roman" w:cs="Times New Roman"/>
        </w:rPr>
        <w:t xml:space="preserve"> &lt; 1000km = 0.95) and a value for the prior of the marginal standard devia</w:t>
      </w:r>
      <w:r>
        <w:rPr>
          <w:rFonts w:ascii="Times New Roman" w:eastAsia="Times New Roman" w:hAnsi="Times New Roman" w:cs="Times New Roman"/>
        </w:rPr>
        <w:t>tion (</w:t>
      </w:r>
      <w:proofErr w:type="spellStart"/>
      <w:r>
        <w:rPr>
          <w:rFonts w:ascii="Times New Roman" w:eastAsia="Times New Roman" w:hAnsi="Times New Roman" w:cs="Times New Roman"/>
        </w:rPr>
        <w:t>σ</w:t>
      </w:r>
      <w:r>
        <w:rPr>
          <w:rFonts w:ascii="Times New Roman" w:eastAsia="Times New Roman" w:hAnsi="Times New Roman" w:cs="Times New Roman"/>
          <w:vertAlign w:val="subscript"/>
        </w:rPr>
        <w:t>u</w:t>
      </w:r>
      <w:proofErr w:type="spellEnd"/>
      <w:r>
        <w:rPr>
          <w:rFonts w:ascii="Times New Roman" w:eastAsia="Times New Roman" w:hAnsi="Times New Roman" w:cs="Times New Roman"/>
        </w:rPr>
        <w:t>) depending on the response variable, corresponding to the expected standard deviation based on the range of values of the data and assuming Gaussian distribution. We also explored the effect of changing priors for the range (</w:t>
      </w:r>
      <w:proofErr w:type="spellStart"/>
      <w:r>
        <w:rPr>
          <w:rFonts w:ascii="Times New Roman" w:eastAsia="Times New Roman" w:hAnsi="Times New Roman" w:cs="Times New Roman"/>
        </w:rPr>
        <w:t>MaxRange</w:t>
      </w:r>
      <w:proofErr w:type="spellEnd"/>
      <w:r>
        <w:rPr>
          <w:rFonts w:ascii="Times New Roman" w:eastAsia="Times New Roman" w:hAnsi="Times New Roman" w:cs="Times New Roman"/>
        </w:rPr>
        <w:t xml:space="preserve"> = 100) but su</w:t>
      </w:r>
      <w:r>
        <w:rPr>
          <w:rFonts w:ascii="Times New Roman" w:eastAsia="Times New Roman" w:hAnsi="Times New Roman" w:cs="Times New Roman"/>
        </w:rPr>
        <w:t>ch models had indication of overfitting, as shown by larger effective number of parameters and lower number of equivalent replicates than the previous models. All spatial models removed the spatial autocorrelation in the residuals (see appendix A) irrespec</w:t>
      </w:r>
      <w:r>
        <w:rPr>
          <w:rFonts w:ascii="Times New Roman" w:eastAsia="Times New Roman" w:hAnsi="Times New Roman" w:cs="Times New Roman"/>
        </w:rPr>
        <w:t>tive of the change in the priors for the range.</w:t>
      </w:r>
    </w:p>
    <w:p w14:paraId="00000040" w14:textId="77777777" w:rsidR="006205E7" w:rsidRDefault="006205E7">
      <w:pPr>
        <w:spacing w:line="360" w:lineRule="auto"/>
        <w:ind w:firstLine="708"/>
        <w:jc w:val="both"/>
        <w:rPr>
          <w:rFonts w:ascii="Times New Roman" w:eastAsia="Times New Roman" w:hAnsi="Times New Roman" w:cs="Times New Roman"/>
          <w:b/>
        </w:rPr>
      </w:pPr>
    </w:p>
    <w:p w14:paraId="00000041" w14:textId="77777777" w:rsidR="006205E7" w:rsidRDefault="006205E7">
      <w:pPr>
        <w:rPr>
          <w:rFonts w:ascii="Times New Roman" w:eastAsia="Times New Roman" w:hAnsi="Times New Roman" w:cs="Times New Roman"/>
          <w:b/>
        </w:rPr>
      </w:pPr>
    </w:p>
    <w:p w14:paraId="00000042" w14:textId="77777777" w:rsidR="006205E7" w:rsidRDefault="00142CF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Results</w:t>
      </w:r>
    </w:p>
    <w:p w14:paraId="00000043" w14:textId="77777777" w:rsidR="006205E7" w:rsidRDefault="006205E7">
      <w:pPr>
        <w:spacing w:line="360" w:lineRule="auto"/>
        <w:rPr>
          <w:rFonts w:ascii="Times New Roman" w:eastAsia="Times New Roman" w:hAnsi="Times New Roman" w:cs="Times New Roman"/>
          <w:b/>
        </w:rPr>
      </w:pPr>
    </w:p>
    <w:p w14:paraId="00000044" w14:textId="77777777" w:rsidR="006205E7" w:rsidRDefault="00142CF5">
      <w:pPr>
        <w:spacing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As a general pattern, we observed an </w:t>
      </w:r>
      <w:sdt>
        <w:sdtPr>
          <w:tag w:val="goog_rdk_127"/>
          <w:id w:val="411426875"/>
        </w:sdtPr>
        <w:sdtEndPr/>
        <w:sdtContent>
          <w:commentRangeStart w:id="70"/>
        </w:sdtContent>
      </w:sdt>
      <w:r>
        <w:rPr>
          <w:rFonts w:ascii="Times New Roman" w:eastAsia="Times New Roman" w:hAnsi="Times New Roman" w:cs="Times New Roman"/>
          <w:color w:val="000000"/>
        </w:rPr>
        <w:t xml:space="preserve">overlap </w:t>
      </w:r>
      <w:commentRangeEnd w:id="70"/>
      <w:r>
        <w:commentReference w:id="70"/>
      </w:r>
      <w:r>
        <w:rPr>
          <w:rFonts w:ascii="Times New Roman" w:eastAsia="Times New Roman" w:hAnsi="Times New Roman" w:cs="Times New Roman"/>
          <w:color w:val="000000"/>
        </w:rPr>
        <w:t xml:space="preserve">in subregions (figure 2) and, consequently, between </w:t>
      </w:r>
      <w:proofErr w:type="gramStart"/>
      <w:r>
        <w:rPr>
          <w:rFonts w:ascii="Times New Roman" w:eastAsia="Times New Roman" w:hAnsi="Times New Roman" w:cs="Times New Roman"/>
          <w:color w:val="000000"/>
        </w:rPr>
        <w:t>Regions</w:t>
      </w:r>
      <w:proofErr w:type="gramEnd"/>
      <w:r>
        <w:rPr>
          <w:rFonts w:ascii="Times New Roman" w:eastAsia="Times New Roman" w:hAnsi="Times New Roman" w:cs="Times New Roman"/>
          <w:color w:val="000000"/>
        </w:rPr>
        <w:t xml:space="preserve"> 1 and 2. The RDA indicated guidance to a first interpretation of general patterns, alth</w:t>
      </w:r>
      <w:r>
        <w:rPr>
          <w:rFonts w:ascii="Times New Roman" w:eastAsia="Times New Roman" w:hAnsi="Times New Roman" w:cs="Times New Roman"/>
          <w:color w:val="000000"/>
        </w:rPr>
        <w:t>ough only 17.4% (adjusted R</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of constrained variance was associated with wave fetch, SST and </w:t>
      </w:r>
      <w:sdt>
        <w:sdtPr>
          <w:tag w:val="goog_rdk_128"/>
          <w:id w:val="2061901327"/>
        </w:sdtPr>
        <w:sdtEndPr/>
        <w:sdtContent>
          <w:commentRangeStart w:id="71"/>
        </w:sdtContent>
      </w:sdt>
      <w:r>
        <w:rPr>
          <w:rFonts w:ascii="Times New Roman" w:eastAsia="Times New Roman" w:hAnsi="Times New Roman" w:cs="Times New Roman"/>
          <w:color w:val="000000"/>
        </w:rPr>
        <w:t xml:space="preserve">freshwater index </w:t>
      </w:r>
      <w:commentRangeEnd w:id="71"/>
      <w:r>
        <w:commentReference w:id="71"/>
      </w:r>
      <w:r>
        <w:rPr>
          <w:rFonts w:ascii="Times New Roman" w:eastAsia="Times New Roman" w:hAnsi="Times New Roman" w:cs="Times New Roman"/>
          <w:color w:val="000000"/>
        </w:rPr>
        <w:t xml:space="preserve">in the reduced model (figure 2 and table S1; ANOVA, </w:t>
      </w: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 xml:space="preserve">3, 54 </w:t>
      </w:r>
      <w:r>
        <w:rPr>
          <w:rFonts w:ascii="Times New Roman" w:eastAsia="Times New Roman" w:hAnsi="Times New Roman" w:cs="Times New Roman"/>
          <w:color w:val="000000"/>
        </w:rPr>
        <w:t xml:space="preserve">= 4.99, p &lt; 0.001). Axis 1 (55.01% of explained variance; </w:t>
      </w: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1, 54</w:t>
      </w:r>
      <w:r>
        <w:rPr>
          <w:rFonts w:ascii="Times New Roman" w:eastAsia="Times New Roman" w:hAnsi="Times New Roman" w:cs="Times New Roman"/>
          <w:color w:val="000000"/>
        </w:rPr>
        <w:t xml:space="preserve"> = 10.99, p&lt;0.001</w:t>
      </w:r>
      <w:r>
        <w:rPr>
          <w:rFonts w:ascii="Times New Roman" w:eastAsia="Times New Roman" w:hAnsi="Times New Roman" w:cs="Times New Roman"/>
          <w:color w:val="000000"/>
        </w:rPr>
        <w:t xml:space="preserve">) was directly related with all significant variables in the reduced model, while Axis 2 (30.56%; </w:t>
      </w: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1,188</w:t>
      </w:r>
      <w:r>
        <w:rPr>
          <w:rFonts w:ascii="Times New Roman" w:eastAsia="Times New Roman" w:hAnsi="Times New Roman" w:cs="Times New Roman"/>
          <w:color w:val="000000"/>
        </w:rPr>
        <w:t xml:space="preserve"> = 31.03, p &lt; 0.001) showed a negative relationship with freshwater index and wave fetch (figure 2). </w:t>
      </w:r>
      <w:r>
        <w:rPr>
          <w:rFonts w:ascii="Times New Roman" w:eastAsia="Times New Roman" w:hAnsi="Times New Roman" w:cs="Times New Roman"/>
        </w:rPr>
        <w:t xml:space="preserve">Baixada </w:t>
      </w:r>
      <w:proofErr w:type="spellStart"/>
      <w:r>
        <w:rPr>
          <w:rFonts w:ascii="Times New Roman" w:eastAsia="Times New Roman" w:hAnsi="Times New Roman" w:cs="Times New Roman"/>
        </w:rPr>
        <w:t>Santista</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SSCh</w:t>
      </w:r>
      <w:proofErr w:type="spellEnd"/>
      <w:r>
        <w:rPr>
          <w:rFonts w:ascii="Times New Roman" w:eastAsia="Times New Roman" w:hAnsi="Times New Roman" w:cs="Times New Roman"/>
          <w:color w:val="000000"/>
        </w:rPr>
        <w:t xml:space="preserve"> had warmer (SST) and more productive (</w:t>
      </w:r>
      <w:proofErr w:type="spellStart"/>
      <w:r>
        <w:rPr>
          <w:rFonts w:ascii="Times New Roman" w:eastAsia="Times New Roman" w:hAnsi="Times New Roman" w:cs="Times New Roman"/>
          <w:color w:val="000000"/>
        </w:rPr>
        <w:t>Chl</w:t>
      </w:r>
      <w:proofErr w:type="spellEnd"/>
      <w:r>
        <w:rPr>
          <w:rFonts w:ascii="Times New Roman" w:eastAsia="Times New Roman" w:hAnsi="Times New Roman" w:cs="Times New Roman"/>
          <w:color w:val="000000"/>
        </w:rPr>
        <w:t xml:space="preserve">-a), and were opposite to Lagos and Rio de Janeiro with colder and more oligotrophic waters but higher NDVI values (figure 2 and figure S2). </w:t>
      </w:r>
      <w:proofErr w:type="spellStart"/>
      <w:r>
        <w:rPr>
          <w:rFonts w:ascii="Times New Roman" w:eastAsia="Times New Roman" w:hAnsi="Times New Roman" w:cs="Times New Roman"/>
          <w:color w:val="000000"/>
        </w:rPr>
        <w:t>Ubatuba</w:t>
      </w:r>
      <w:proofErr w:type="spellEnd"/>
      <w:r>
        <w:rPr>
          <w:rFonts w:ascii="Times New Roman" w:eastAsia="Times New Roman" w:hAnsi="Times New Roman" w:cs="Times New Roman"/>
          <w:color w:val="000000"/>
        </w:rPr>
        <w:t xml:space="preserve"> and Costa Verde are transitional subregions (figure 2), </w:t>
      </w:r>
      <w:r>
        <w:rPr>
          <w:rFonts w:ascii="Times New Roman" w:eastAsia="Times New Roman" w:hAnsi="Times New Roman" w:cs="Times New Roman"/>
          <w:color w:val="000000"/>
        </w:rPr>
        <w:t xml:space="preserve">with variable values for most drivers and higher shore complexity (rugosity and inclination, figure 2 and figure S2). </w:t>
      </w:r>
      <w:r>
        <w:rPr>
          <w:rFonts w:ascii="Times New Roman" w:eastAsia="Times New Roman" w:hAnsi="Times New Roman" w:cs="Times New Roman"/>
        </w:rPr>
        <w:t>Larger individuals of limpets, periwinkles and whelks were related to oligotrophic cold waters, while local scale factors influenced their</w:t>
      </w:r>
      <w:r>
        <w:rPr>
          <w:rFonts w:ascii="Times New Roman" w:eastAsia="Times New Roman" w:hAnsi="Times New Roman" w:cs="Times New Roman"/>
        </w:rPr>
        <w:t xml:space="preserve"> densities (figure 2, table 1). </w:t>
      </w:r>
      <w:r>
        <w:rPr>
          <w:rFonts w:ascii="Times New Roman" w:eastAsia="Times New Roman" w:hAnsi="Times New Roman" w:cs="Times New Roman"/>
          <w:color w:val="000000"/>
        </w:rPr>
        <w:t xml:space="preserve">Barnacle density and mussel cover were associated with subregions of higher temperature, and lower FWD and wave exposure (figure 2 and figure S2). </w:t>
      </w:r>
      <w:r>
        <w:rPr>
          <w:rFonts w:ascii="Times New Roman" w:eastAsia="Times New Roman" w:hAnsi="Times New Roman" w:cs="Times New Roman"/>
        </w:rPr>
        <w:t>We also observed relationships between grazers and filter feeding species, wi</w:t>
      </w:r>
      <w:r>
        <w:rPr>
          <w:rFonts w:ascii="Times New Roman" w:eastAsia="Times New Roman" w:hAnsi="Times New Roman" w:cs="Times New Roman"/>
        </w:rPr>
        <w:t xml:space="preserve">th positive correlations between limpet size and periwinkle size (rho = 0.53, p &lt; 0.001, n = 60), limpet and </w:t>
      </w:r>
      <w:r>
        <w:rPr>
          <w:rFonts w:ascii="Times New Roman" w:eastAsia="Times New Roman" w:hAnsi="Times New Roman" w:cs="Times New Roman"/>
          <w:color w:val="000000"/>
        </w:rPr>
        <w:t>mussel sizes (</w:t>
      </w:r>
      <w:r>
        <w:rPr>
          <w:rFonts w:ascii="Times New Roman" w:eastAsia="Times New Roman" w:hAnsi="Times New Roman" w:cs="Times New Roman"/>
        </w:rPr>
        <w:t>rho = 0.51, p &lt; 0.001, n = 58</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limpet size </w:t>
      </w:r>
      <w:r>
        <w:rPr>
          <w:rFonts w:ascii="Times New Roman" w:eastAsia="Times New Roman" w:hAnsi="Times New Roman" w:cs="Times New Roman"/>
          <w:color w:val="000000"/>
        </w:rPr>
        <w:t>and barnacle size (</w:t>
      </w:r>
      <w:r>
        <w:rPr>
          <w:rFonts w:ascii="Times New Roman" w:eastAsia="Times New Roman" w:hAnsi="Times New Roman" w:cs="Times New Roman"/>
        </w:rPr>
        <w:t>rho = 0.42, p &lt; 0.001, n = 60</w:t>
      </w:r>
      <w:r>
        <w:rPr>
          <w:rFonts w:ascii="Times New Roman" w:eastAsia="Times New Roman" w:hAnsi="Times New Roman" w:cs="Times New Roman"/>
          <w:color w:val="000000"/>
        </w:rPr>
        <w:t xml:space="preserve">). </w:t>
      </w:r>
    </w:p>
    <w:p w14:paraId="00000045" w14:textId="77777777" w:rsidR="006205E7" w:rsidRDefault="006205E7">
      <w:pPr>
        <w:spacing w:line="360" w:lineRule="auto"/>
        <w:rPr>
          <w:rFonts w:ascii="Times New Roman" w:eastAsia="Times New Roman" w:hAnsi="Times New Roman" w:cs="Times New Roman"/>
          <w:b/>
        </w:rPr>
      </w:pPr>
    </w:p>
    <w:p w14:paraId="00000046" w14:textId="77777777" w:rsidR="006205E7" w:rsidRDefault="00142CF5">
      <w:pPr>
        <w:spacing w:line="360" w:lineRule="auto"/>
        <w:jc w:val="both"/>
        <w:rPr>
          <w:rFonts w:ascii="Times New Roman" w:eastAsia="Times New Roman" w:hAnsi="Times New Roman" w:cs="Times New Roman"/>
        </w:rPr>
      </w:pPr>
      <w:r>
        <w:rPr>
          <w:rFonts w:ascii="Times New Roman" w:eastAsia="Times New Roman" w:hAnsi="Times New Roman" w:cs="Times New Roman"/>
          <w:i/>
        </w:rPr>
        <w:t>Predator and grazers</w:t>
      </w:r>
    </w:p>
    <w:p w14:paraId="00000047" w14:textId="77777777" w:rsidR="006205E7" w:rsidRDefault="00142CF5">
      <w:pPr>
        <w:spacing w:line="360" w:lineRule="auto"/>
        <w:ind w:firstLine="708"/>
        <w:jc w:val="both"/>
        <w:rPr>
          <w:rFonts w:ascii="Times New Roman" w:eastAsia="Times New Roman" w:hAnsi="Times New Roman" w:cs="Times New Roman"/>
        </w:rPr>
      </w:pPr>
      <w:sdt>
        <w:sdtPr>
          <w:tag w:val="goog_rdk_130"/>
          <w:id w:val="1327009451"/>
        </w:sdtPr>
        <w:sdtEndPr/>
        <w:sdtContent>
          <w:del w:id="72" w:author="Andre Pardal" w:date="2022-03-22T09:26:00Z">
            <w:r>
              <w:rPr>
                <w:rFonts w:ascii="Times New Roman" w:eastAsia="Times New Roman" w:hAnsi="Times New Roman" w:cs="Times New Roman"/>
              </w:rPr>
              <w:delText>The s</w:delText>
            </w:r>
          </w:del>
        </w:sdtContent>
      </w:sdt>
      <w:sdt>
        <w:sdtPr>
          <w:tag w:val="goog_rdk_131"/>
          <w:id w:val="-1483386305"/>
        </w:sdtPr>
        <w:sdtEndPr/>
        <w:sdtContent>
          <w:ins w:id="73" w:author="Andre Pardal" w:date="2022-03-22T09:26:00Z">
            <w:r>
              <w:rPr>
                <w:rFonts w:ascii="Times New Roman" w:eastAsia="Times New Roman" w:hAnsi="Times New Roman" w:cs="Times New Roman"/>
              </w:rPr>
              <w:t>S</w:t>
            </w:r>
          </w:ins>
        </w:sdtContent>
      </w:sdt>
      <w:r>
        <w:rPr>
          <w:rFonts w:ascii="Times New Roman" w:eastAsia="Times New Roman" w:hAnsi="Times New Roman" w:cs="Times New Roman"/>
        </w:rPr>
        <w:t>ize o</w:t>
      </w:r>
      <w:r>
        <w:rPr>
          <w:rFonts w:ascii="Times New Roman" w:eastAsia="Times New Roman" w:hAnsi="Times New Roman" w:cs="Times New Roman"/>
        </w:rPr>
        <w:t xml:space="preserve">f the </w:t>
      </w:r>
      <w:sdt>
        <w:sdtPr>
          <w:tag w:val="goog_rdk_132"/>
          <w:id w:val="-1790958568"/>
        </w:sdtPr>
        <w:sdtEndPr/>
        <w:sdtContent>
          <w:del w:id="74" w:author="Andre Pardal" w:date="2022-03-22T09:26:00Z">
            <w:r>
              <w:rPr>
                <w:rFonts w:ascii="Times New Roman" w:eastAsia="Times New Roman" w:hAnsi="Times New Roman" w:cs="Times New Roman"/>
              </w:rPr>
              <w:delText xml:space="preserve">predator </w:delText>
            </w:r>
          </w:del>
        </w:sdtContent>
      </w:sdt>
      <w:r>
        <w:rPr>
          <w:rFonts w:ascii="Times New Roman" w:eastAsia="Times New Roman" w:hAnsi="Times New Roman" w:cs="Times New Roman"/>
        </w:rPr>
        <w:t xml:space="preserve">whelk </w:t>
      </w:r>
      <w:r>
        <w:rPr>
          <w:rFonts w:ascii="Times New Roman" w:eastAsia="Times New Roman" w:hAnsi="Times New Roman" w:cs="Times New Roman"/>
          <w:i/>
        </w:rPr>
        <w:t xml:space="preserve">S. </w:t>
      </w:r>
      <w:proofErr w:type="spellStart"/>
      <w:r>
        <w:rPr>
          <w:rFonts w:ascii="Times New Roman" w:eastAsia="Times New Roman" w:hAnsi="Times New Roman" w:cs="Times New Roman"/>
          <w:i/>
        </w:rPr>
        <w:t>brasiliensis</w:t>
      </w:r>
      <w:proofErr w:type="spellEnd"/>
      <w:r>
        <w:rPr>
          <w:rFonts w:ascii="Times New Roman" w:eastAsia="Times New Roman" w:hAnsi="Times New Roman" w:cs="Times New Roman"/>
        </w:rPr>
        <w:t xml:space="preserve"> was variable between sites, ranging from 6.1 to 59.2 mm, with larger mean sizes found in the Lagos subregion (28.6 ± 6.8 mm) and smaller sizes in the Costa Verde (22.4 ± 7.1 mm) (figure 3). </w:t>
      </w:r>
      <w:sdt>
        <w:sdtPr>
          <w:tag w:val="goog_rdk_133"/>
          <w:id w:val="-397361738"/>
        </w:sdtPr>
        <w:sdtEndPr/>
        <w:sdtContent>
          <w:del w:id="75" w:author="Andre Pardal" w:date="2022-03-22T09:02:00Z">
            <w:r>
              <w:rPr>
                <w:rFonts w:ascii="Times New Roman" w:eastAsia="Times New Roman" w:hAnsi="Times New Roman" w:cs="Times New Roman"/>
                <w:i/>
              </w:rPr>
              <w:delText xml:space="preserve">Stramonita </w:delText>
            </w:r>
          </w:del>
        </w:sdtContent>
      </w:sdt>
      <w:sdt>
        <w:sdtPr>
          <w:tag w:val="goog_rdk_134"/>
          <w:id w:val="1739207928"/>
        </w:sdtPr>
        <w:sdtEndPr/>
        <w:sdtContent>
          <w:ins w:id="76" w:author="Andre Pardal" w:date="2022-03-22T09:02:00Z">
            <w:r>
              <w:rPr>
                <w:rFonts w:ascii="Times New Roman" w:eastAsia="Times New Roman" w:hAnsi="Times New Roman" w:cs="Times New Roman"/>
                <w:i/>
              </w:rPr>
              <w:t xml:space="preserve">S. </w:t>
            </w:r>
          </w:ins>
        </w:sdtContent>
      </w:sdt>
      <w:proofErr w:type="spellStart"/>
      <w:r>
        <w:rPr>
          <w:rFonts w:ascii="Times New Roman" w:eastAsia="Times New Roman" w:hAnsi="Times New Roman" w:cs="Times New Roman"/>
          <w:i/>
        </w:rPr>
        <w:t>brasilien</w:t>
      </w:r>
      <w:r>
        <w:rPr>
          <w:rFonts w:ascii="Times New Roman" w:eastAsia="Times New Roman" w:hAnsi="Times New Roman" w:cs="Times New Roman"/>
          <w:i/>
        </w:rPr>
        <w:t>sis</w:t>
      </w:r>
      <w:proofErr w:type="spellEnd"/>
      <w:r>
        <w:rPr>
          <w:rFonts w:ascii="Times New Roman" w:eastAsia="Times New Roman" w:hAnsi="Times New Roman" w:cs="Times New Roman"/>
        </w:rPr>
        <w:t xml:space="preserve"> was absent from a few sites in all subregions, except for Rio de Janeiro</w:t>
      </w:r>
      <w:sdt>
        <w:sdtPr>
          <w:tag w:val="goog_rdk_135"/>
          <w:id w:val="1382678696"/>
        </w:sdtPr>
        <w:sdtEndPr/>
        <w:sdtContent>
          <w:del w:id="77" w:author="Andre Pardal" w:date="2022-03-22T09:02:00Z">
            <w:r>
              <w:rPr>
                <w:rFonts w:ascii="Times New Roman" w:eastAsia="Times New Roman" w:hAnsi="Times New Roman" w:cs="Times New Roman"/>
              </w:rPr>
              <w:delText xml:space="preserve"> subregion</w:delText>
            </w:r>
          </w:del>
        </w:sdtContent>
      </w:sdt>
      <w:r>
        <w:rPr>
          <w:rFonts w:ascii="Times New Roman" w:eastAsia="Times New Roman" w:hAnsi="Times New Roman" w:cs="Times New Roman"/>
        </w:rPr>
        <w:t xml:space="preserve">. </w:t>
      </w:r>
      <w:sdt>
        <w:sdtPr>
          <w:tag w:val="goog_rdk_136"/>
          <w:id w:val="1824693995"/>
        </w:sdtPr>
        <w:sdtEndPr/>
        <w:sdtContent>
          <w:commentRangeStart w:id="78"/>
        </w:sdtContent>
      </w:sdt>
      <w:r>
        <w:rPr>
          <w:rFonts w:ascii="Times New Roman" w:eastAsia="Times New Roman" w:hAnsi="Times New Roman" w:cs="Times New Roman"/>
        </w:rPr>
        <w:t>Density values fluctuated from 1 to 172 (</w:t>
      </w:r>
      <w:proofErr w:type="spellStart"/>
      <w:r>
        <w:rPr>
          <w:rFonts w:ascii="Times New Roman" w:eastAsia="Times New Roman" w:hAnsi="Times New Roman" w:cs="Times New Roman"/>
        </w:rPr>
        <w:t>ind</w:t>
      </w:r>
      <w:proofErr w:type="spellEnd"/>
      <w:r>
        <w:rPr>
          <w:rFonts w:ascii="Times New Roman" w:eastAsia="Times New Roman" w:hAnsi="Times New Roman" w:cs="Times New Roman"/>
        </w:rPr>
        <w:t>*1.25m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per site (median = 19, Q1 = 6.75, Q3 = 29), with the highest densities found in Baixada </w:t>
      </w:r>
      <w:proofErr w:type="spellStart"/>
      <w:r>
        <w:rPr>
          <w:rFonts w:ascii="Times New Roman" w:eastAsia="Times New Roman" w:hAnsi="Times New Roman" w:cs="Times New Roman"/>
        </w:rPr>
        <w:t>Santista</w:t>
      </w:r>
      <w:proofErr w:type="spellEnd"/>
      <w:r>
        <w:rPr>
          <w:rFonts w:ascii="Times New Roman" w:eastAsia="Times New Roman" w:hAnsi="Times New Roman" w:cs="Times New Roman"/>
        </w:rPr>
        <w:t xml:space="preserve"> sites (</w:t>
      </w:r>
      <w:proofErr w:type="spellStart"/>
      <w:r>
        <w:rPr>
          <w:rFonts w:ascii="Times New Roman" w:eastAsia="Times New Roman" w:hAnsi="Times New Roman" w:cs="Times New Roman"/>
        </w:rPr>
        <w:t>Astúrias</w:t>
      </w:r>
      <w:proofErr w:type="spellEnd"/>
      <w:r>
        <w:rPr>
          <w:rFonts w:ascii="Times New Roman" w:eastAsia="Times New Roman" w:hAnsi="Times New Roman" w:cs="Times New Roman"/>
        </w:rPr>
        <w:t xml:space="preserve"> = 172, Riviera de São </w:t>
      </w:r>
      <w:proofErr w:type="spellStart"/>
      <w:r>
        <w:rPr>
          <w:rFonts w:ascii="Times New Roman" w:eastAsia="Times New Roman" w:hAnsi="Times New Roman" w:cs="Times New Roman"/>
        </w:rPr>
        <w:t>Lourenço</w:t>
      </w:r>
      <w:proofErr w:type="spellEnd"/>
      <w:r>
        <w:rPr>
          <w:rFonts w:ascii="Times New Roman" w:eastAsia="Times New Roman" w:hAnsi="Times New Roman" w:cs="Times New Roman"/>
        </w:rPr>
        <w:t xml:space="preserve"> = 94)</w:t>
      </w:r>
      <w:commentRangeEnd w:id="78"/>
      <w:r>
        <w:commentReference w:id="78"/>
      </w:r>
      <w:r>
        <w:rPr>
          <w:rFonts w:ascii="Times New Roman" w:eastAsia="Times New Roman" w:hAnsi="Times New Roman" w:cs="Times New Roman"/>
        </w:rPr>
        <w:t xml:space="preserve"> (figure 4). Larger part of variation in models was attributed to within-site</w:t>
      </w:r>
      <w:sdt>
        <w:sdtPr>
          <w:tag w:val="goog_rdk_137"/>
          <w:id w:val="-841704227"/>
        </w:sdtPr>
        <w:sdtEndPr/>
        <w:sdtContent>
          <w:ins w:id="79" w:author="Andre Pardal" w:date="2022-03-22T09:27:00Z">
            <w:r>
              <w:rPr>
                <w:rFonts w:ascii="Times New Roman" w:eastAsia="Times New Roman" w:hAnsi="Times New Roman" w:cs="Times New Roman"/>
              </w:rPr>
              <w:t>s</w:t>
            </w:r>
          </w:ins>
        </w:sdtContent>
      </w:sdt>
      <w:r>
        <w:rPr>
          <w:rFonts w:ascii="Times New Roman" w:eastAsia="Times New Roman" w:hAnsi="Times New Roman" w:cs="Times New Roman"/>
        </w:rPr>
        <w:t xml:space="preserve"> differences for size,</w:t>
      </w:r>
      <w:r>
        <w:rPr>
          <w:rFonts w:ascii="Times New Roman" w:eastAsia="Times New Roman" w:hAnsi="Times New Roman" w:cs="Times New Roman"/>
        </w:rPr>
        <w:t xml:space="preserve"> and at site and within-site levels for density (figure 5), </w:t>
      </w:r>
      <w:sdt>
        <w:sdtPr>
          <w:tag w:val="goog_rdk_138"/>
          <w:id w:val="1000936298"/>
        </w:sdtPr>
        <w:sdtEndPr/>
        <w:sdtContent>
          <w:commentRangeStart w:id="80"/>
        </w:sdtContent>
      </w:sdt>
      <w:r>
        <w:rPr>
          <w:rFonts w:ascii="Times New Roman" w:eastAsia="Times New Roman" w:hAnsi="Times New Roman" w:cs="Times New Roman"/>
        </w:rPr>
        <w:t xml:space="preserve">indicating the influence of local drivers on </w:t>
      </w:r>
      <w:r>
        <w:rPr>
          <w:rFonts w:ascii="Times New Roman" w:eastAsia="Times New Roman" w:hAnsi="Times New Roman" w:cs="Times New Roman"/>
          <w:i/>
        </w:rPr>
        <w:t xml:space="preserve">S. </w:t>
      </w:r>
      <w:proofErr w:type="spellStart"/>
      <w:r>
        <w:rPr>
          <w:rFonts w:ascii="Times New Roman" w:eastAsia="Times New Roman" w:hAnsi="Times New Roman" w:cs="Times New Roman"/>
          <w:i/>
        </w:rPr>
        <w:t>brasiliensis</w:t>
      </w:r>
      <w:proofErr w:type="spellEnd"/>
      <w:r>
        <w:rPr>
          <w:rFonts w:ascii="Times New Roman" w:eastAsia="Times New Roman" w:hAnsi="Times New Roman" w:cs="Times New Roman"/>
        </w:rPr>
        <w:t xml:space="preserve"> attributes.</w:t>
      </w:r>
      <w:commentRangeEnd w:id="80"/>
      <w:r>
        <w:commentReference w:id="80"/>
      </w:r>
      <w:r>
        <w:rPr>
          <w:rFonts w:ascii="Times New Roman" w:eastAsia="Times New Roman" w:hAnsi="Times New Roman" w:cs="Times New Roman"/>
        </w:rPr>
        <w:t xml:space="preserve"> </w:t>
      </w:r>
      <w:sdt>
        <w:sdtPr>
          <w:tag w:val="goog_rdk_139"/>
          <w:id w:val="311608826"/>
        </w:sdtPr>
        <w:sdtEndPr/>
        <w:sdtContent>
          <w:del w:id="81" w:author="Andre Pardal" w:date="2022-03-22T09:28:00Z">
            <w:r>
              <w:rPr>
                <w:rFonts w:ascii="Times New Roman" w:eastAsia="Times New Roman" w:hAnsi="Times New Roman" w:cs="Times New Roman"/>
              </w:rPr>
              <w:delText xml:space="preserve">The size of </w:delText>
            </w:r>
            <w:r>
              <w:rPr>
                <w:rFonts w:ascii="Times New Roman" w:eastAsia="Times New Roman" w:hAnsi="Times New Roman" w:cs="Times New Roman"/>
                <w:i/>
              </w:rPr>
              <w:delText>S. brasiliensis</w:delText>
            </w:r>
          </w:del>
        </w:sdtContent>
      </w:sdt>
      <w:sdt>
        <w:sdtPr>
          <w:tag w:val="goog_rdk_140"/>
          <w:id w:val="1822153716"/>
        </w:sdtPr>
        <w:sdtEndPr/>
        <w:sdtContent>
          <w:ins w:id="82" w:author="Andre Pardal" w:date="2022-03-22T09:28:00Z">
            <w:r>
              <w:rPr>
                <w:rFonts w:ascii="Times New Roman" w:eastAsia="Times New Roman" w:hAnsi="Times New Roman" w:cs="Times New Roman"/>
              </w:rPr>
              <w:t>Whelk size</w:t>
            </w:r>
          </w:ins>
        </w:sdtContent>
      </w:sdt>
      <w:r>
        <w:rPr>
          <w:rFonts w:ascii="Times New Roman" w:eastAsia="Times New Roman" w:hAnsi="Times New Roman" w:cs="Times New Roman"/>
        </w:rPr>
        <w:t xml:space="preserve"> showed a negative relationship with the relative cover its preys </w:t>
      </w:r>
      <w:r>
        <w:rPr>
          <w:rFonts w:ascii="Times New Roman" w:eastAsia="Times New Roman" w:hAnsi="Times New Roman" w:cs="Times New Roman"/>
          <w:i/>
        </w:rPr>
        <w:t xml:space="preserve">M. </w:t>
      </w:r>
      <w:proofErr w:type="spellStart"/>
      <w:r>
        <w:rPr>
          <w:rFonts w:ascii="Times New Roman" w:eastAsia="Times New Roman" w:hAnsi="Times New Roman" w:cs="Times New Roman"/>
          <w:i/>
        </w:rPr>
        <w:t>solisian</w:t>
      </w:r>
      <w:r>
        <w:rPr>
          <w:rFonts w:ascii="Times New Roman" w:eastAsia="Times New Roman" w:hAnsi="Times New Roman" w:cs="Times New Roman"/>
          <w:i/>
        </w:rPr>
        <w:t>us</w:t>
      </w:r>
      <w:proofErr w:type="spellEnd"/>
      <w:r>
        <w:rPr>
          <w:rFonts w:ascii="Times New Roman" w:eastAsia="Times New Roman" w:hAnsi="Times New Roman" w:cs="Times New Roman"/>
        </w:rPr>
        <w:t xml:space="preserve">, while wave exposure and the presence of </w:t>
      </w:r>
      <w:r>
        <w:rPr>
          <w:rFonts w:ascii="Times New Roman" w:eastAsia="Times New Roman" w:hAnsi="Times New Roman" w:cs="Times New Roman"/>
          <w:i/>
        </w:rPr>
        <w:t xml:space="preserve">P. </w:t>
      </w:r>
      <w:proofErr w:type="spellStart"/>
      <w:r>
        <w:rPr>
          <w:rFonts w:ascii="Times New Roman" w:eastAsia="Times New Roman" w:hAnsi="Times New Roman" w:cs="Times New Roman"/>
          <w:i/>
        </w:rPr>
        <w:t>perna</w:t>
      </w:r>
      <w:proofErr w:type="spellEnd"/>
      <w:r>
        <w:rPr>
          <w:rFonts w:ascii="Times New Roman" w:eastAsia="Times New Roman" w:hAnsi="Times New Roman" w:cs="Times New Roman"/>
        </w:rPr>
        <w:t xml:space="preserve"> showed positive effects on its density (table 1, figure 6). </w:t>
      </w:r>
    </w:p>
    <w:p w14:paraId="00000048" w14:textId="77777777" w:rsidR="006205E7" w:rsidRDefault="00142CF5">
      <w:pPr>
        <w:spacing w:line="360" w:lineRule="auto"/>
        <w:ind w:firstLine="708"/>
        <w:jc w:val="both"/>
        <w:rPr>
          <w:rFonts w:ascii="Times New Roman" w:eastAsia="Times New Roman" w:hAnsi="Times New Roman" w:cs="Times New Roman"/>
        </w:rPr>
      </w:pPr>
      <w:sdt>
        <w:sdtPr>
          <w:tag w:val="goog_rdk_142"/>
          <w:id w:val="-2073492368"/>
        </w:sdtPr>
        <w:sdtEndPr/>
        <w:sdtContent>
          <w:del w:id="83" w:author="Andre Pardal" w:date="2022-03-22T09:24:00Z">
            <w:r>
              <w:rPr>
                <w:rFonts w:ascii="Times New Roman" w:eastAsia="Times New Roman" w:hAnsi="Times New Roman" w:cs="Times New Roman"/>
              </w:rPr>
              <w:delText>The shell s</w:delText>
            </w:r>
          </w:del>
        </w:sdtContent>
      </w:sdt>
      <w:sdt>
        <w:sdtPr>
          <w:tag w:val="goog_rdk_143"/>
          <w:id w:val="-2110493335"/>
        </w:sdtPr>
        <w:sdtEndPr/>
        <w:sdtContent>
          <w:ins w:id="84" w:author="Andre Pardal" w:date="2022-03-22T09:24:00Z">
            <w:r>
              <w:rPr>
                <w:rFonts w:ascii="Times New Roman" w:eastAsia="Times New Roman" w:hAnsi="Times New Roman" w:cs="Times New Roman"/>
              </w:rPr>
              <w:t>S</w:t>
            </w:r>
          </w:ins>
        </w:sdtContent>
      </w:sdt>
      <w:r>
        <w:rPr>
          <w:rFonts w:ascii="Times New Roman" w:eastAsia="Times New Roman" w:hAnsi="Times New Roman" w:cs="Times New Roman"/>
        </w:rPr>
        <w:t xml:space="preserve">ize of </w:t>
      </w:r>
      <w:sdt>
        <w:sdtPr>
          <w:tag w:val="goog_rdk_144"/>
          <w:id w:val="-1682125348"/>
        </w:sdtPr>
        <w:sdtEndPr/>
        <w:sdtContent>
          <w:ins w:id="85" w:author="Andre Pardal" w:date="2022-03-22T09:24:00Z">
            <w:r>
              <w:rPr>
                <w:rFonts w:ascii="Times New Roman" w:eastAsia="Times New Roman" w:hAnsi="Times New Roman" w:cs="Times New Roman"/>
              </w:rPr>
              <w:t xml:space="preserve">the </w:t>
            </w:r>
          </w:ins>
        </w:sdtContent>
      </w:sdt>
      <w:r>
        <w:rPr>
          <w:rFonts w:ascii="Times New Roman" w:eastAsia="Times New Roman" w:hAnsi="Times New Roman" w:cs="Times New Roman"/>
        </w:rPr>
        <w:t>limpet</w:t>
      </w:r>
      <w:sdt>
        <w:sdtPr>
          <w:tag w:val="goog_rdk_145"/>
          <w:id w:val="-515304533"/>
        </w:sdtPr>
        <w:sdtEndPr/>
        <w:sdtContent>
          <w:del w:id="86" w:author="Andre Pardal" w:date="2022-03-22T09:24:00Z">
            <w:r>
              <w:rPr>
                <w:rFonts w:ascii="Times New Roman" w:eastAsia="Times New Roman" w:hAnsi="Times New Roman" w:cs="Times New Roman"/>
              </w:rPr>
              <w:delText>s</w:delText>
            </w:r>
          </w:del>
        </w:sdtContent>
      </w:sdt>
      <w:r>
        <w:rPr>
          <w:rFonts w:ascii="Times New Roman" w:eastAsia="Times New Roman" w:hAnsi="Times New Roman" w:cs="Times New Roman"/>
        </w:rPr>
        <w:t xml:space="preserve"> </w:t>
      </w:r>
      <w:sdt>
        <w:sdtPr>
          <w:tag w:val="goog_rdk_146"/>
          <w:id w:val="-899050714"/>
        </w:sdtPr>
        <w:sdtEndPr/>
        <w:sdtContent>
          <w:del w:id="87" w:author="Andre Pardal" w:date="2022-03-22T09:24:00Z">
            <w:r>
              <w:rPr>
                <w:rFonts w:ascii="Times New Roman" w:eastAsia="Times New Roman" w:hAnsi="Times New Roman" w:cs="Times New Roman"/>
              </w:rPr>
              <w:delText>(</w:delText>
            </w:r>
          </w:del>
        </w:sdtContent>
      </w:sdt>
      <w:proofErr w:type="spellStart"/>
      <w:r>
        <w:rPr>
          <w:rFonts w:ascii="Times New Roman" w:eastAsia="Times New Roman" w:hAnsi="Times New Roman" w:cs="Times New Roman"/>
          <w:i/>
        </w:rPr>
        <w:t>Lottia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subrugosa</w:t>
      </w:r>
      <w:proofErr w:type="spellEnd"/>
      <w:sdt>
        <w:sdtPr>
          <w:tag w:val="goog_rdk_147"/>
          <w:id w:val="-2047361910"/>
        </w:sdtPr>
        <w:sdtEndPr/>
        <w:sdtContent>
          <w:del w:id="88" w:author="Andre Pardal" w:date="2022-03-22T09:24:00Z">
            <w:r>
              <w:rPr>
                <w:rFonts w:ascii="Times New Roman" w:eastAsia="Times New Roman" w:hAnsi="Times New Roman" w:cs="Times New Roman"/>
              </w:rPr>
              <w:delText>)</w:delText>
            </w:r>
          </w:del>
        </w:sdtContent>
      </w:sdt>
      <w:r>
        <w:rPr>
          <w:rFonts w:ascii="Times New Roman" w:eastAsia="Times New Roman" w:hAnsi="Times New Roman" w:cs="Times New Roman"/>
        </w:rPr>
        <w:t xml:space="preserve"> ranged from 0.12 to 26.97 mm </w:t>
      </w:r>
      <w:sdt>
        <w:sdtPr>
          <w:tag w:val="goog_rdk_148"/>
          <w:id w:val="1829476740"/>
        </w:sdtPr>
        <w:sdtEndPr/>
        <w:sdtContent>
          <w:del w:id="89" w:author="Andre Pardal" w:date="2022-03-22T09:24:00Z">
            <w:r>
              <w:rPr>
                <w:rFonts w:ascii="Times New Roman" w:eastAsia="Times New Roman" w:hAnsi="Times New Roman" w:cs="Times New Roman"/>
              </w:rPr>
              <w:delText xml:space="preserve">in total length </w:delText>
            </w:r>
          </w:del>
        </w:sdtContent>
      </w:sdt>
      <w:r>
        <w:rPr>
          <w:rFonts w:ascii="Times New Roman" w:eastAsia="Times New Roman" w:hAnsi="Times New Roman" w:cs="Times New Roman"/>
        </w:rPr>
        <w:t xml:space="preserve">across </w:t>
      </w:r>
      <w:sdt>
        <w:sdtPr>
          <w:tag w:val="goog_rdk_149"/>
          <w:id w:val="-1172634519"/>
        </w:sdtPr>
        <w:sdtEndPr/>
        <w:sdtContent>
          <w:del w:id="90" w:author="Andre Pardal" w:date="2022-03-22T09:25:00Z">
            <w:r>
              <w:rPr>
                <w:rFonts w:ascii="Times New Roman" w:eastAsia="Times New Roman" w:hAnsi="Times New Roman" w:cs="Times New Roman"/>
              </w:rPr>
              <w:delText xml:space="preserve">all </w:delText>
            </w:r>
          </w:del>
        </w:sdtContent>
      </w:sdt>
      <w:r>
        <w:rPr>
          <w:rFonts w:ascii="Times New Roman" w:eastAsia="Times New Roman" w:hAnsi="Times New Roman" w:cs="Times New Roman"/>
        </w:rPr>
        <w:t xml:space="preserve">sites. Smaller and more variable size averages were observed at sites in Costa Verde and </w:t>
      </w:r>
      <w:proofErr w:type="spellStart"/>
      <w:r>
        <w:rPr>
          <w:rFonts w:ascii="Times New Roman" w:eastAsia="Times New Roman" w:hAnsi="Times New Roman" w:cs="Times New Roman"/>
        </w:rPr>
        <w:t>Ubatuba</w:t>
      </w:r>
      <w:proofErr w:type="spellEnd"/>
      <w:sdt>
        <w:sdtPr>
          <w:tag w:val="goog_rdk_150"/>
          <w:id w:val="-2084986665"/>
        </w:sdtPr>
        <w:sdtEndPr/>
        <w:sdtContent>
          <w:ins w:id="91" w:author="Andre Pardal" w:date="2022-03-22T09:22:00Z">
            <w:r>
              <w:rPr>
                <w:rFonts w:ascii="Times New Roman" w:eastAsia="Times New Roman" w:hAnsi="Times New Roman" w:cs="Times New Roman"/>
              </w:rPr>
              <w:t xml:space="preserve"> subregions</w:t>
            </w:r>
          </w:ins>
        </w:sdtContent>
      </w:sdt>
      <w:r>
        <w:rPr>
          <w:rFonts w:ascii="Times New Roman" w:eastAsia="Times New Roman" w:hAnsi="Times New Roman" w:cs="Times New Roman"/>
        </w:rPr>
        <w:t xml:space="preserve">, increasing at Rio de Janeiro and Lagos sites (figure 3). Best models predicted a decrease in limpet size in conditions of higher </w:t>
      </w:r>
      <w:sdt>
        <w:sdtPr>
          <w:tag w:val="goog_rdk_151"/>
          <w:id w:val="-1477061876"/>
        </w:sdtPr>
        <w:sdtEndPr/>
        <w:sdtContent>
          <w:del w:id="92" w:author="Andre Pardal" w:date="2022-03-22T09:25:00Z">
            <w:r>
              <w:rPr>
                <w:rFonts w:ascii="Times New Roman" w:eastAsia="Times New Roman" w:hAnsi="Times New Roman" w:cs="Times New Roman"/>
              </w:rPr>
              <w:delText xml:space="preserve">temperature </w:delText>
            </w:r>
          </w:del>
        </w:sdtContent>
      </w:sdt>
      <w:sdt>
        <w:sdtPr>
          <w:tag w:val="goog_rdk_152"/>
          <w:id w:val="-446170030"/>
        </w:sdtPr>
        <w:sdtEndPr/>
        <w:sdtContent>
          <w:ins w:id="93" w:author="Andre Pardal" w:date="2022-03-22T09:25:00Z">
            <w:r>
              <w:rPr>
                <w:rFonts w:ascii="Times New Roman" w:eastAsia="Times New Roman" w:hAnsi="Times New Roman" w:cs="Times New Roman"/>
              </w:rPr>
              <w:t>SS</w:t>
            </w:r>
            <w:r>
              <w:rPr>
                <w:rFonts w:ascii="Times New Roman" w:eastAsia="Times New Roman" w:hAnsi="Times New Roman" w:cs="Times New Roman"/>
              </w:rPr>
              <w:t xml:space="preserve">T </w:t>
            </w:r>
          </w:ins>
        </w:sdtContent>
      </w:sdt>
      <w:r>
        <w:rPr>
          <w:rFonts w:ascii="Times New Roman" w:eastAsia="Times New Roman" w:hAnsi="Times New Roman" w:cs="Times New Roman"/>
        </w:rPr>
        <w:t xml:space="preserve">and substrate roughness (table 1). </w:t>
      </w:r>
      <w:sdt>
        <w:sdtPr>
          <w:tag w:val="goog_rdk_153"/>
          <w:id w:val="1085575620"/>
        </w:sdtPr>
        <w:sdtEndPr/>
        <w:sdtContent>
          <w:ins w:id="94" w:author="Andre Pardal" w:date="2022-03-22T09:25:00Z">
            <w:r>
              <w:rPr>
                <w:rFonts w:ascii="Times New Roman" w:eastAsia="Times New Roman" w:hAnsi="Times New Roman" w:cs="Times New Roman"/>
              </w:rPr>
              <w:t xml:space="preserve">Limpet </w:t>
            </w:r>
          </w:ins>
        </w:sdtContent>
      </w:sdt>
      <w:sdt>
        <w:sdtPr>
          <w:tag w:val="goog_rdk_154"/>
          <w:id w:val="1580707994"/>
        </w:sdtPr>
        <w:sdtEndPr/>
        <w:sdtContent>
          <w:del w:id="95" w:author="Andre Pardal" w:date="2022-03-22T09:25:00Z">
            <w:r>
              <w:rPr>
                <w:rFonts w:ascii="Times New Roman" w:eastAsia="Times New Roman" w:hAnsi="Times New Roman" w:cs="Times New Roman"/>
              </w:rPr>
              <w:delText>D</w:delText>
            </w:r>
          </w:del>
        </w:sdtContent>
      </w:sdt>
      <w:sdt>
        <w:sdtPr>
          <w:tag w:val="goog_rdk_155"/>
          <w:id w:val="1441103791"/>
        </w:sdtPr>
        <w:sdtEndPr/>
        <w:sdtContent>
          <w:ins w:id="96" w:author="Andre Pardal" w:date="2022-03-22T09:25:00Z">
            <w:r>
              <w:rPr>
                <w:rFonts w:ascii="Times New Roman" w:eastAsia="Times New Roman" w:hAnsi="Times New Roman" w:cs="Times New Roman"/>
              </w:rPr>
              <w:t>d</w:t>
            </w:r>
          </w:ins>
        </w:sdtContent>
      </w:sdt>
      <w:r>
        <w:rPr>
          <w:rFonts w:ascii="Times New Roman" w:eastAsia="Times New Roman" w:hAnsi="Times New Roman" w:cs="Times New Roman"/>
        </w:rPr>
        <w:t>ensit</w:t>
      </w:r>
      <w:sdt>
        <w:sdtPr>
          <w:tag w:val="goog_rdk_156"/>
          <w:id w:val="-1317568057"/>
        </w:sdtPr>
        <w:sdtEndPr/>
        <w:sdtContent>
          <w:ins w:id="97" w:author="Andre Pardal" w:date="2022-03-22T09:25:00Z">
            <w:r>
              <w:rPr>
                <w:rFonts w:ascii="Times New Roman" w:eastAsia="Times New Roman" w:hAnsi="Times New Roman" w:cs="Times New Roman"/>
              </w:rPr>
              <w:t>y</w:t>
            </w:r>
          </w:ins>
        </w:sdtContent>
      </w:sdt>
      <w:sdt>
        <w:sdtPr>
          <w:tag w:val="goog_rdk_157"/>
          <w:id w:val="78731018"/>
        </w:sdtPr>
        <w:sdtEndPr/>
        <w:sdtContent>
          <w:del w:id="98" w:author="Andre Pardal" w:date="2022-03-22T09:25:00Z">
            <w:r>
              <w:rPr>
                <w:rFonts w:ascii="Times New Roman" w:eastAsia="Times New Roman" w:hAnsi="Times New Roman" w:cs="Times New Roman"/>
              </w:rPr>
              <w:delText>ies</w:delText>
            </w:r>
          </w:del>
        </w:sdtContent>
      </w:sdt>
      <w:r>
        <w:rPr>
          <w:rFonts w:ascii="Times New Roman" w:eastAsia="Times New Roman" w:hAnsi="Times New Roman" w:cs="Times New Roman"/>
        </w:rPr>
        <w:t xml:space="preserve"> </w:t>
      </w:r>
      <w:sdt>
        <w:sdtPr>
          <w:tag w:val="goog_rdk_158"/>
          <w:id w:val="2038540563"/>
        </w:sdtPr>
        <w:sdtEndPr/>
        <w:sdtContent>
          <w:del w:id="99" w:author="Andre Pardal" w:date="2022-03-22T09:25:00Z">
            <w:r>
              <w:rPr>
                <w:rFonts w:ascii="Times New Roman" w:eastAsia="Times New Roman" w:hAnsi="Times New Roman" w:cs="Times New Roman"/>
              </w:rPr>
              <w:delText xml:space="preserve">of limpets </w:delText>
            </w:r>
          </w:del>
        </w:sdtContent>
      </w:sdt>
      <w:r>
        <w:rPr>
          <w:rFonts w:ascii="Times New Roman" w:eastAsia="Times New Roman" w:hAnsi="Times New Roman" w:cs="Times New Roman"/>
        </w:rPr>
        <w:t xml:space="preserve">ranged from 0 to 17 </w:t>
      </w:r>
      <w:sdt>
        <w:sdtPr>
          <w:tag w:val="goog_rdk_159"/>
          <w:id w:val="-1645501162"/>
        </w:sdtPr>
        <w:sdtEndPr/>
        <w:sdtContent>
          <w:del w:id="100" w:author="Andre Pardal" w:date="2022-03-22T09:25:00Z">
            <w:r>
              <w:rPr>
                <w:rFonts w:ascii="Times New Roman" w:eastAsia="Times New Roman" w:hAnsi="Times New Roman" w:cs="Times New Roman"/>
              </w:rPr>
              <w:delText xml:space="preserve">limpets </w:delText>
            </w:r>
          </w:del>
        </w:sdtContent>
      </w:sdt>
      <w:sdt>
        <w:sdtPr>
          <w:tag w:val="goog_rdk_160"/>
          <w:id w:val="-1914308457"/>
        </w:sdtPr>
        <w:sdtEndPr/>
        <w:sdtContent>
          <w:ins w:id="101" w:author="Andre Pardal" w:date="2022-03-22T09:25:00Z">
            <w:r>
              <w:rPr>
                <w:rFonts w:ascii="Times New Roman" w:eastAsia="Times New Roman" w:hAnsi="Times New Roman" w:cs="Times New Roman"/>
              </w:rPr>
              <w:t xml:space="preserve">individuals </w:t>
            </w:r>
          </w:ins>
        </w:sdtContent>
      </w:sdt>
      <w:r>
        <w:rPr>
          <w:rFonts w:ascii="Times New Roman" w:eastAsia="Times New Roman" w:hAnsi="Times New Roman" w:cs="Times New Roman"/>
        </w:rPr>
        <w:t>per 100 cm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(Q1 = 1, Q3 = 6), and were highly variable within</w:t>
      </w:r>
      <w:sdt>
        <w:sdtPr>
          <w:tag w:val="goog_rdk_161"/>
          <w:id w:val="768820448"/>
        </w:sdtPr>
        <w:sdtEndPr/>
        <w:sdtContent>
          <w:ins w:id="102" w:author="Andre Pardal" w:date="2022-03-22T09:25:00Z">
            <w:r>
              <w:rPr>
                <w:rFonts w:ascii="Times New Roman" w:eastAsia="Times New Roman" w:hAnsi="Times New Roman" w:cs="Times New Roman"/>
              </w:rPr>
              <w:t>-</w:t>
            </w:r>
          </w:ins>
        </w:sdtContent>
      </w:sdt>
      <w:r>
        <w:rPr>
          <w:rFonts w:ascii="Times New Roman" w:eastAsia="Times New Roman" w:hAnsi="Times New Roman" w:cs="Times New Roman"/>
        </w:rPr>
        <w:t xml:space="preserve"> and among sampled scales (figure 4). Best models retained </w:t>
      </w:r>
      <w:proofErr w:type="spellStart"/>
      <w:r>
        <w:rPr>
          <w:rFonts w:ascii="Times New Roman" w:eastAsia="Times New Roman" w:hAnsi="Times New Roman" w:cs="Times New Roman"/>
        </w:rPr>
        <w:t>Chl</w:t>
      </w:r>
      <w:proofErr w:type="spellEnd"/>
      <w:r>
        <w:rPr>
          <w:rFonts w:ascii="Times New Roman" w:eastAsia="Times New Roman" w:hAnsi="Times New Roman" w:cs="Times New Roman"/>
        </w:rPr>
        <w:t xml:space="preserve">-a and wave fetch as predictors, with density increasing towards areas with lower </w:t>
      </w:r>
      <w:proofErr w:type="spellStart"/>
      <w:r>
        <w:rPr>
          <w:rFonts w:ascii="Times New Roman" w:eastAsia="Times New Roman" w:hAnsi="Times New Roman" w:cs="Times New Roman"/>
        </w:rPr>
        <w:t>Chl</w:t>
      </w:r>
      <w:proofErr w:type="spellEnd"/>
      <w:r>
        <w:rPr>
          <w:rFonts w:ascii="Times New Roman" w:eastAsia="Times New Roman" w:hAnsi="Times New Roman" w:cs="Times New Roman"/>
        </w:rPr>
        <w:t xml:space="preserve">-a and higher wave fetch (table 1, figure S4). </w:t>
      </w:r>
      <w:r>
        <w:rPr>
          <w:rFonts w:ascii="Times New Roman" w:eastAsia="Times New Roman" w:hAnsi="Times New Roman" w:cs="Times New Roman"/>
          <w:color w:val="000000"/>
        </w:rPr>
        <w:t>Variance associated with random factors was almost equally ass</w:t>
      </w:r>
      <w:r>
        <w:rPr>
          <w:rFonts w:ascii="Times New Roman" w:eastAsia="Times New Roman" w:hAnsi="Times New Roman" w:cs="Times New Roman"/>
          <w:color w:val="000000"/>
        </w:rPr>
        <w:t xml:space="preserve">ociated with all </w:t>
      </w:r>
      <w:sdt>
        <w:sdtPr>
          <w:tag w:val="goog_rdk_162"/>
          <w:id w:val="-1890340143"/>
        </w:sdtPr>
        <w:sdtEndPr/>
        <w:sdtContent>
          <w:ins w:id="103" w:author="Andre Pardal" w:date="2022-03-22T09:23:00Z">
            <w:r>
              <w:rPr>
                <w:rFonts w:ascii="Times New Roman" w:eastAsia="Times New Roman" w:hAnsi="Times New Roman" w:cs="Times New Roman"/>
                <w:color w:val="000000"/>
              </w:rPr>
              <w:t xml:space="preserve">spatial </w:t>
            </w:r>
          </w:ins>
        </w:sdtContent>
      </w:sdt>
      <w:r>
        <w:rPr>
          <w:rFonts w:ascii="Times New Roman" w:eastAsia="Times New Roman" w:hAnsi="Times New Roman" w:cs="Times New Roman"/>
          <w:color w:val="000000"/>
        </w:rPr>
        <w:t>scales for limpet size, but larger than 90% attributed to site scale for densities (figure 5).</w:t>
      </w:r>
    </w:p>
    <w:p w14:paraId="00000049" w14:textId="77777777" w:rsidR="006205E7" w:rsidRDefault="00142CF5">
      <w:pPr>
        <w:spacing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rPr>
        <w:t xml:space="preserve">The periwinkle </w:t>
      </w:r>
      <w:r>
        <w:rPr>
          <w:rFonts w:ascii="Times New Roman" w:eastAsia="Times New Roman" w:hAnsi="Times New Roman" w:cs="Times New Roman"/>
          <w:i/>
        </w:rPr>
        <w:t xml:space="preserve">E. </w:t>
      </w:r>
      <w:proofErr w:type="spellStart"/>
      <w:r>
        <w:rPr>
          <w:rFonts w:ascii="Times New Roman" w:eastAsia="Times New Roman" w:hAnsi="Times New Roman" w:cs="Times New Roman"/>
          <w:i/>
        </w:rPr>
        <w:t>lineolata</w:t>
      </w:r>
      <w:proofErr w:type="spellEnd"/>
      <w:r>
        <w:rPr>
          <w:rFonts w:ascii="Times New Roman" w:eastAsia="Times New Roman" w:hAnsi="Times New Roman" w:cs="Times New Roman"/>
        </w:rPr>
        <w:t xml:space="preserve"> followed a pattern similar to limpets concerning body size, with higher and more variable values at northe</w:t>
      </w:r>
      <w:r>
        <w:rPr>
          <w:rFonts w:ascii="Times New Roman" w:eastAsia="Times New Roman" w:hAnsi="Times New Roman" w:cs="Times New Roman"/>
        </w:rPr>
        <w:t xml:space="preserve">rn sites (figure 3). Average periwinkle size from Baixada </w:t>
      </w:r>
      <w:proofErr w:type="spellStart"/>
      <w:r>
        <w:rPr>
          <w:rFonts w:ascii="Times New Roman" w:eastAsia="Times New Roman" w:hAnsi="Times New Roman" w:cs="Times New Roman"/>
        </w:rPr>
        <w:t>Santista</w:t>
      </w:r>
      <w:proofErr w:type="spellEnd"/>
      <w:r>
        <w:rPr>
          <w:rFonts w:ascii="Times New Roman" w:eastAsia="Times New Roman" w:hAnsi="Times New Roman" w:cs="Times New Roman"/>
        </w:rPr>
        <w:t xml:space="preserve"> (1.95 ± 0.64 mm) and </w:t>
      </w:r>
      <w:proofErr w:type="spellStart"/>
      <w:r>
        <w:rPr>
          <w:rFonts w:ascii="Times New Roman" w:eastAsia="Times New Roman" w:hAnsi="Times New Roman" w:cs="Times New Roman"/>
        </w:rPr>
        <w:t>SSCh</w:t>
      </w:r>
      <w:proofErr w:type="spellEnd"/>
      <w:r>
        <w:rPr>
          <w:rFonts w:ascii="Times New Roman" w:eastAsia="Times New Roman" w:hAnsi="Times New Roman" w:cs="Times New Roman"/>
        </w:rPr>
        <w:t xml:space="preserve"> (2.37 ± 0.98 mm) sites was usually 50% smaller than the average of other sites (4.19 ± 1.26 mm) (figure 3), reflected in differences between subregions within regi</w:t>
      </w:r>
      <w:r>
        <w:rPr>
          <w:rFonts w:ascii="Times New Roman" w:eastAsia="Times New Roman" w:hAnsi="Times New Roman" w:cs="Times New Roman"/>
        </w:rPr>
        <w:t xml:space="preserve">ons (figure S5; </w:t>
      </w:r>
      <w:r>
        <w:rPr>
          <w:rFonts w:ascii="Times New Roman" w:eastAsia="Times New Roman" w:hAnsi="Times New Roman" w:cs="Times New Roman"/>
          <w:i/>
        </w:rPr>
        <w:t>F-value</w:t>
      </w:r>
      <w:r>
        <w:rPr>
          <w:rFonts w:ascii="Times New Roman" w:eastAsia="Times New Roman" w:hAnsi="Times New Roman" w:cs="Times New Roman"/>
        </w:rPr>
        <w:t xml:space="preserve"> </w:t>
      </w:r>
      <w:r>
        <w:rPr>
          <w:rFonts w:ascii="Times New Roman" w:eastAsia="Times New Roman" w:hAnsi="Times New Roman" w:cs="Times New Roman"/>
          <w:vertAlign w:val="subscript"/>
        </w:rPr>
        <w:t>5, 56</w:t>
      </w:r>
      <w:sdt>
        <w:sdtPr>
          <w:tag w:val="goog_rdk_166"/>
          <w:id w:val="1510862451"/>
        </w:sdtPr>
        <w:sdtEndPr/>
        <w:sdtContent>
          <w:r>
            <w:rPr>
              <w:rFonts w:ascii="Gungsuh" w:eastAsia="Gungsuh" w:hAnsi="Gungsuh" w:cs="Gungsuh"/>
            </w:rPr>
            <w:t xml:space="preserve"> = 35.33, p &lt; 0.001; Tukey test, Region 1: Baixada </w:t>
          </w:r>
          <w:proofErr w:type="spellStart"/>
          <w:r>
            <w:rPr>
              <w:rFonts w:ascii="Gungsuh" w:eastAsia="Gungsuh" w:hAnsi="Gungsuh" w:cs="Gungsuh"/>
            </w:rPr>
            <w:t>Santista</w:t>
          </w:r>
          <w:proofErr w:type="spellEnd"/>
          <w:r>
            <w:rPr>
              <w:rFonts w:ascii="Gungsuh" w:eastAsia="Gungsuh" w:hAnsi="Gungsuh" w:cs="Gungsuh"/>
            </w:rPr>
            <w:t xml:space="preserve"> = </w:t>
          </w:r>
          <w:proofErr w:type="spellStart"/>
          <w:r>
            <w:rPr>
              <w:rFonts w:ascii="Gungsuh" w:eastAsia="Gungsuh" w:hAnsi="Gungsuh" w:cs="Gungsuh"/>
            </w:rPr>
            <w:t>SSCh</w:t>
          </w:r>
          <w:proofErr w:type="spellEnd"/>
          <w:r>
            <w:rPr>
              <w:rFonts w:ascii="Gungsuh" w:eastAsia="Gungsuh" w:hAnsi="Gungsuh" w:cs="Gungsuh"/>
            </w:rPr>
            <w:t xml:space="preserve"> ≠ </w:t>
          </w:r>
          <w:proofErr w:type="spellStart"/>
          <w:r>
            <w:rPr>
              <w:rFonts w:ascii="Gungsuh" w:eastAsia="Gungsuh" w:hAnsi="Gungsuh" w:cs="Gungsuh"/>
            </w:rPr>
            <w:t>Ubatuba</w:t>
          </w:r>
          <w:proofErr w:type="spellEnd"/>
          <w:r>
            <w:rPr>
              <w:rFonts w:ascii="Gungsuh" w:eastAsia="Gungsuh" w:hAnsi="Gungsuh" w:cs="Gungsuh"/>
            </w:rPr>
            <w:t xml:space="preserve">; Region 2: Costa Verde = Rio de Janeiro = Lagos) with </w:t>
          </w:r>
        </w:sdtContent>
      </w:sdt>
      <w:sdt>
        <w:sdtPr>
          <w:tag w:val="goog_rdk_163"/>
          <w:id w:val="267668934"/>
        </w:sdtPr>
        <w:sdtEndPr/>
        <w:sdtContent>
          <w:commentRangeStart w:id="104"/>
        </w:sdtContent>
      </w:sdt>
      <w:r>
        <w:rPr>
          <w:rFonts w:ascii="Times New Roman" w:eastAsia="Times New Roman" w:hAnsi="Times New Roman" w:cs="Times New Roman"/>
        </w:rPr>
        <w:t xml:space="preserve">any </w:t>
      </w:r>
      <w:commentRangeEnd w:id="104"/>
      <w:r>
        <w:commentReference w:id="104"/>
      </w:r>
      <w:r>
        <w:rPr>
          <w:rFonts w:ascii="Times New Roman" w:eastAsia="Times New Roman" w:hAnsi="Times New Roman" w:cs="Times New Roman"/>
        </w:rPr>
        <w:t>influence of density (</w:t>
      </w:r>
      <w:r>
        <w:rPr>
          <w:rFonts w:ascii="Times New Roman" w:eastAsia="Times New Roman" w:hAnsi="Times New Roman" w:cs="Times New Roman"/>
          <w:i/>
        </w:rPr>
        <w:t>F-value</w:t>
      </w:r>
      <w:r>
        <w:rPr>
          <w:rFonts w:ascii="Times New Roman" w:eastAsia="Times New Roman" w:hAnsi="Times New Roman" w:cs="Times New Roman"/>
        </w:rPr>
        <w:t xml:space="preserve"> </w:t>
      </w:r>
      <w:r>
        <w:rPr>
          <w:rFonts w:ascii="Times New Roman" w:eastAsia="Times New Roman" w:hAnsi="Times New Roman" w:cs="Times New Roman"/>
          <w:vertAlign w:val="subscript"/>
        </w:rPr>
        <w:t>1, 56</w:t>
      </w:r>
      <w:r>
        <w:rPr>
          <w:rFonts w:ascii="Times New Roman" w:eastAsia="Times New Roman" w:hAnsi="Times New Roman" w:cs="Times New Roman"/>
        </w:rPr>
        <w:t xml:space="preserve"> = 0.42, p = 0.52). None of the environmental </w:t>
      </w:r>
      <w:sdt>
        <w:sdtPr>
          <w:tag w:val="goog_rdk_164"/>
          <w:id w:val="-635559336"/>
        </w:sdtPr>
        <w:sdtEndPr/>
        <w:sdtContent>
          <w:del w:id="105" w:author="Andre Pardal" w:date="2022-03-22T09:30:00Z">
            <w:r>
              <w:rPr>
                <w:rFonts w:ascii="Times New Roman" w:eastAsia="Times New Roman" w:hAnsi="Times New Roman" w:cs="Times New Roman"/>
              </w:rPr>
              <w:delText>driv</w:delText>
            </w:r>
            <w:r>
              <w:rPr>
                <w:rFonts w:ascii="Times New Roman" w:eastAsia="Times New Roman" w:hAnsi="Times New Roman" w:cs="Times New Roman"/>
              </w:rPr>
              <w:delText xml:space="preserve">ers </w:delText>
            </w:r>
          </w:del>
        </w:sdtContent>
      </w:sdt>
      <w:sdt>
        <w:sdtPr>
          <w:tag w:val="goog_rdk_165"/>
          <w:id w:val="-911545679"/>
        </w:sdtPr>
        <w:sdtEndPr/>
        <w:sdtContent>
          <w:ins w:id="106" w:author="Andre Pardal" w:date="2022-03-22T09:30:00Z">
            <w:r>
              <w:rPr>
                <w:rFonts w:ascii="Times New Roman" w:eastAsia="Times New Roman" w:hAnsi="Times New Roman" w:cs="Times New Roman"/>
              </w:rPr>
              <w:t xml:space="preserve">variables </w:t>
            </w:r>
          </w:ins>
        </w:sdtContent>
      </w:sdt>
      <w:r>
        <w:rPr>
          <w:rFonts w:ascii="Times New Roman" w:eastAsia="Times New Roman" w:hAnsi="Times New Roman" w:cs="Times New Roman"/>
        </w:rPr>
        <w:t xml:space="preserve">was associated with the variation in neither density, nor size of periwinkles (table 1). Despite the higher frequency of small individuals on Baixada </w:t>
      </w:r>
      <w:proofErr w:type="spellStart"/>
      <w:r>
        <w:rPr>
          <w:rFonts w:ascii="Times New Roman" w:eastAsia="Times New Roman" w:hAnsi="Times New Roman" w:cs="Times New Roman"/>
        </w:rPr>
        <w:t>Santista</w:t>
      </w:r>
      <w:proofErr w:type="spellEnd"/>
      <w:r>
        <w:rPr>
          <w:rFonts w:ascii="Times New Roman" w:eastAsia="Times New Roman" w:hAnsi="Times New Roman" w:cs="Times New Roman"/>
        </w:rPr>
        <w:t xml:space="preserve"> (figure 3) and higher variation associated with random factors at regions (figu</w:t>
      </w:r>
      <w:r>
        <w:rPr>
          <w:rFonts w:ascii="Times New Roman" w:eastAsia="Times New Roman" w:hAnsi="Times New Roman" w:cs="Times New Roman"/>
        </w:rPr>
        <w:t xml:space="preserve">re 5), no spatial correlation was observed on intercept-only model residuals. However, the average size by site decreased </w:t>
      </w:r>
      <w:r>
        <w:rPr>
          <w:rFonts w:ascii="Times New Roman" w:eastAsia="Times New Roman" w:hAnsi="Times New Roman" w:cs="Times New Roman"/>
        </w:rPr>
        <w:lastRenderedPageBreak/>
        <w:t>with increasing latitude (n = 60, r = -0.84, p &lt; 0.001, figure 6). Note that correlation value is negative because we used absolute la</w:t>
      </w:r>
      <w:r>
        <w:rPr>
          <w:rFonts w:ascii="Times New Roman" w:eastAsia="Times New Roman" w:hAnsi="Times New Roman" w:cs="Times New Roman"/>
        </w:rPr>
        <w:t>titude values.</w:t>
      </w:r>
      <w:r>
        <w:rPr>
          <w:rFonts w:ascii="Times New Roman" w:eastAsia="Times New Roman" w:hAnsi="Times New Roman" w:cs="Times New Roman"/>
          <w:color w:val="FF0000"/>
        </w:rPr>
        <w:t xml:space="preserve"> </w:t>
      </w:r>
    </w:p>
    <w:p w14:paraId="0000004A" w14:textId="77777777" w:rsidR="006205E7" w:rsidRDefault="006205E7">
      <w:pPr>
        <w:spacing w:line="360" w:lineRule="auto"/>
        <w:jc w:val="both"/>
        <w:rPr>
          <w:rFonts w:ascii="Times New Roman" w:eastAsia="Times New Roman" w:hAnsi="Times New Roman" w:cs="Times New Roman"/>
        </w:rPr>
      </w:pPr>
    </w:p>
    <w:p w14:paraId="0000004B" w14:textId="77777777" w:rsidR="006205E7" w:rsidRDefault="00142CF5">
      <w:pPr>
        <w:spacing w:line="360" w:lineRule="auto"/>
        <w:jc w:val="both"/>
        <w:rPr>
          <w:rFonts w:ascii="Times New Roman" w:eastAsia="Times New Roman" w:hAnsi="Times New Roman" w:cs="Times New Roman"/>
        </w:rPr>
      </w:pPr>
      <w:sdt>
        <w:sdtPr>
          <w:tag w:val="goog_rdk_168"/>
          <w:id w:val="31622224"/>
        </w:sdtPr>
        <w:sdtEndPr/>
        <w:sdtContent>
          <w:del w:id="107" w:author="Andre Pardal" w:date="2022-03-22T13:49:00Z">
            <w:r>
              <w:rPr>
                <w:rFonts w:ascii="Times New Roman" w:eastAsia="Times New Roman" w:hAnsi="Times New Roman" w:cs="Times New Roman"/>
                <w:i/>
              </w:rPr>
              <w:delText>Potential prey</w:delText>
            </w:r>
          </w:del>
        </w:sdtContent>
      </w:sdt>
      <w:sdt>
        <w:sdtPr>
          <w:tag w:val="goog_rdk_169"/>
          <w:id w:val="1492057026"/>
        </w:sdtPr>
        <w:sdtEndPr/>
        <w:sdtContent>
          <w:ins w:id="108" w:author="Andre Pardal" w:date="2022-03-22T13:49:00Z">
            <w:r>
              <w:rPr>
                <w:rFonts w:ascii="Times New Roman" w:eastAsia="Times New Roman" w:hAnsi="Times New Roman" w:cs="Times New Roman"/>
                <w:i/>
              </w:rPr>
              <w:t>Filter-feeders</w:t>
            </w:r>
          </w:ins>
        </w:sdtContent>
      </w:sdt>
    </w:p>
    <w:p w14:paraId="0000004C" w14:textId="77777777" w:rsidR="006205E7" w:rsidRDefault="00142CF5">
      <w:pPr>
        <w:spacing w:line="360" w:lineRule="auto"/>
        <w:ind w:firstLine="708"/>
        <w:jc w:val="both"/>
        <w:rPr>
          <w:rFonts w:ascii="Times New Roman" w:eastAsia="Times New Roman" w:hAnsi="Times New Roman" w:cs="Times New Roman"/>
        </w:rPr>
      </w:pPr>
      <w:r>
        <w:rPr>
          <w:rFonts w:ascii="Times New Roman" w:eastAsia="Times New Roman" w:hAnsi="Times New Roman" w:cs="Times New Roman"/>
          <w:color w:val="000000"/>
        </w:rPr>
        <w:t>The size of</w:t>
      </w:r>
      <w:sdt>
        <w:sdtPr>
          <w:tag w:val="goog_rdk_170"/>
          <w:id w:val="-1451238084"/>
        </w:sdtPr>
        <w:sdtEndPr/>
        <w:sdtContent>
          <w:ins w:id="109" w:author="Andre Pardal" w:date="2022-03-22T09:32:00Z">
            <w:r>
              <w:rPr>
                <w:rFonts w:ascii="Times New Roman" w:eastAsia="Times New Roman" w:hAnsi="Times New Roman" w:cs="Times New Roman"/>
                <w:color w:val="000000"/>
              </w:rPr>
              <w:t xml:space="preserve"> the mussel</w:t>
            </w:r>
          </w:ins>
        </w:sdtContent>
      </w:sdt>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i/>
          <w:color w:val="000000"/>
        </w:rPr>
        <w:t>Mytilaster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i/>
          <w:color w:val="000000"/>
        </w:rPr>
        <w:t>solisianus</w:t>
      </w:r>
      <w:proofErr w:type="spellEnd"/>
      <w:r>
        <w:rPr>
          <w:rFonts w:ascii="Times New Roman" w:eastAsia="Times New Roman" w:hAnsi="Times New Roman" w:cs="Times New Roman"/>
          <w:color w:val="000000"/>
        </w:rPr>
        <w:t xml:space="preserve"> had low variation (8.64 ± 2.71 mm, mean ± SD), and the species was absent from nine sites, six of them between São </w:t>
      </w:r>
      <w:proofErr w:type="spellStart"/>
      <w:r>
        <w:rPr>
          <w:rFonts w:ascii="Times New Roman" w:eastAsia="Times New Roman" w:hAnsi="Times New Roman" w:cs="Times New Roman"/>
          <w:color w:val="000000"/>
        </w:rPr>
        <w:t>Sebastião</w:t>
      </w:r>
      <w:proofErr w:type="spellEnd"/>
      <w:r>
        <w:rPr>
          <w:rFonts w:ascii="Times New Roman" w:eastAsia="Times New Roman" w:hAnsi="Times New Roman" w:cs="Times New Roman"/>
          <w:color w:val="000000"/>
        </w:rPr>
        <w:t xml:space="preserve"> Channel and Costa Verde (figure 3). </w:t>
      </w:r>
      <w:r>
        <w:rPr>
          <w:rFonts w:ascii="Times New Roman" w:eastAsia="Times New Roman" w:hAnsi="Times New Roman" w:cs="Times New Roman"/>
        </w:rPr>
        <w:t>Mussel size was negatively related to SST (table 1, figure 7) with an inflection for predicted</w:t>
      </w:r>
      <w:r>
        <w:rPr>
          <w:rFonts w:ascii="Times New Roman" w:eastAsia="Times New Roman" w:hAnsi="Times New Roman" w:cs="Times New Roman"/>
        </w:rPr>
        <w:t xml:space="preserve"> values &gt; 24°C, and larger individuals were found at northern sites (</w:t>
      </w:r>
      <w:r>
        <w:rPr>
          <w:rFonts w:ascii="Times New Roman" w:eastAsia="Times New Roman" w:hAnsi="Times New Roman" w:cs="Times New Roman"/>
          <w:color w:val="000000"/>
        </w:rPr>
        <w:t>figure 3</w:t>
      </w:r>
      <w:r>
        <w:rPr>
          <w:rFonts w:ascii="Times New Roman" w:eastAsia="Times New Roman" w:hAnsi="Times New Roman" w:cs="Times New Roman"/>
        </w:rPr>
        <w:t>).</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The mean cover of </w:t>
      </w:r>
      <w:r>
        <w:rPr>
          <w:rFonts w:ascii="Times New Roman" w:eastAsia="Times New Roman" w:hAnsi="Times New Roman" w:cs="Times New Roman"/>
          <w:i/>
        </w:rPr>
        <w:t xml:space="preserve">M. </w:t>
      </w:r>
      <w:proofErr w:type="spellStart"/>
      <w:r>
        <w:rPr>
          <w:rFonts w:ascii="Times New Roman" w:eastAsia="Times New Roman" w:hAnsi="Times New Roman" w:cs="Times New Roman"/>
          <w:i/>
        </w:rPr>
        <w:t>solisianus</w:t>
      </w:r>
      <w:proofErr w:type="spellEnd"/>
      <w:r>
        <w:rPr>
          <w:rFonts w:ascii="Times New Roman" w:eastAsia="Times New Roman" w:hAnsi="Times New Roman" w:cs="Times New Roman"/>
        </w:rPr>
        <w:t xml:space="preserve"> decreased from south to north sites, with higher and less variable values in Baixada </w:t>
      </w:r>
      <w:proofErr w:type="spellStart"/>
      <w:r>
        <w:rPr>
          <w:rFonts w:ascii="Times New Roman" w:eastAsia="Times New Roman" w:hAnsi="Times New Roman" w:cs="Times New Roman"/>
        </w:rPr>
        <w:t>Santista</w:t>
      </w:r>
      <w:proofErr w:type="spellEnd"/>
      <w:r>
        <w:rPr>
          <w:rFonts w:ascii="Times New Roman" w:eastAsia="Times New Roman" w:hAnsi="Times New Roman" w:cs="Times New Roman"/>
        </w:rPr>
        <w:t xml:space="preserve"> sites (</w:t>
      </w:r>
      <w:r>
        <w:rPr>
          <w:rFonts w:ascii="Times New Roman" w:eastAsia="Times New Roman" w:hAnsi="Times New Roman" w:cs="Times New Roman"/>
          <w:color w:val="000000"/>
        </w:rPr>
        <w:t>figure 7</w:t>
      </w:r>
      <w:r>
        <w:rPr>
          <w:rFonts w:ascii="Times New Roman" w:eastAsia="Times New Roman" w:hAnsi="Times New Roman" w:cs="Times New Roman"/>
        </w:rPr>
        <w:t>), where freshwater index values we</w:t>
      </w:r>
      <w:r>
        <w:rPr>
          <w:rFonts w:ascii="Times New Roman" w:eastAsia="Times New Roman" w:hAnsi="Times New Roman" w:cs="Times New Roman"/>
        </w:rPr>
        <w:t xml:space="preserve">re higher. The mean cover of </w:t>
      </w:r>
      <w:r>
        <w:rPr>
          <w:rFonts w:ascii="Times New Roman" w:eastAsia="Times New Roman" w:hAnsi="Times New Roman" w:cs="Times New Roman"/>
          <w:i/>
        </w:rPr>
        <w:t xml:space="preserve">M. </w:t>
      </w:r>
      <w:proofErr w:type="spellStart"/>
      <w:r>
        <w:rPr>
          <w:rFonts w:ascii="Times New Roman" w:eastAsia="Times New Roman" w:hAnsi="Times New Roman" w:cs="Times New Roman"/>
          <w:i/>
        </w:rPr>
        <w:t>solisianus</w:t>
      </w:r>
      <w:proofErr w:type="spellEnd"/>
      <w:r>
        <w:rPr>
          <w:rFonts w:ascii="Times New Roman" w:eastAsia="Times New Roman" w:hAnsi="Times New Roman" w:cs="Times New Roman"/>
        </w:rPr>
        <w:t xml:space="preserve"> showed predicted positive effects from wave exposure and freshwater index (table 1, figure 7). No effect of predators was observed on </w:t>
      </w:r>
      <w:r>
        <w:rPr>
          <w:rFonts w:ascii="Times New Roman" w:eastAsia="Times New Roman" w:hAnsi="Times New Roman" w:cs="Times New Roman"/>
          <w:i/>
        </w:rPr>
        <w:t xml:space="preserve">M. </w:t>
      </w:r>
      <w:proofErr w:type="spellStart"/>
      <w:r>
        <w:rPr>
          <w:rFonts w:ascii="Times New Roman" w:eastAsia="Times New Roman" w:hAnsi="Times New Roman" w:cs="Times New Roman"/>
          <w:i/>
        </w:rPr>
        <w:t>solisianus</w:t>
      </w:r>
      <w:proofErr w:type="spellEnd"/>
      <w:r>
        <w:rPr>
          <w:rFonts w:ascii="Times New Roman" w:eastAsia="Times New Roman" w:hAnsi="Times New Roman" w:cs="Times New Roman"/>
        </w:rPr>
        <w:t xml:space="preserve"> cover (table 1). Most variability was concentrated at within-site</w:t>
      </w:r>
      <w:r>
        <w:rPr>
          <w:rFonts w:ascii="Times New Roman" w:eastAsia="Times New Roman" w:hAnsi="Times New Roman" w:cs="Times New Roman"/>
        </w:rPr>
        <w:t xml:space="preserve"> level for size and density values (figure 5), reflecting high variability in local populations.</w:t>
      </w:r>
    </w:p>
    <w:p w14:paraId="0000004D" w14:textId="77777777" w:rsidR="006205E7" w:rsidRDefault="00142CF5">
      <w:pPr>
        <w:spacing w:line="360" w:lineRule="auto"/>
        <w:ind w:firstLine="708"/>
        <w:jc w:val="both"/>
        <w:rPr>
          <w:rFonts w:ascii="Times New Roman" w:eastAsia="Times New Roman" w:hAnsi="Times New Roman" w:cs="Times New Roman"/>
        </w:rPr>
      </w:pPr>
      <w:sdt>
        <w:sdtPr>
          <w:tag w:val="goog_rdk_172"/>
          <w:id w:val="-1476977690"/>
        </w:sdtPr>
        <w:sdtEndPr/>
        <w:sdtContent>
          <w:ins w:id="110" w:author="Andre Pardal" w:date="2022-03-22T09:34:00Z">
            <w:r>
              <w:rPr>
                <w:rFonts w:ascii="Times New Roman" w:eastAsia="Times New Roman" w:hAnsi="Times New Roman" w:cs="Times New Roman"/>
              </w:rPr>
              <w:t>Size of the</w:t>
            </w:r>
          </w:ins>
        </w:sdtContent>
      </w:sdt>
      <w:sdt>
        <w:sdtPr>
          <w:tag w:val="goog_rdk_173"/>
          <w:id w:val="-1623758460"/>
        </w:sdtPr>
        <w:sdtEndPr/>
        <w:sdtContent>
          <w:del w:id="111" w:author="Andre Pardal" w:date="2022-03-22T09:34:00Z">
            <w:r>
              <w:rPr>
                <w:rFonts w:ascii="Times New Roman" w:eastAsia="Times New Roman" w:hAnsi="Times New Roman" w:cs="Times New Roman"/>
              </w:rPr>
              <w:delText>B</w:delText>
            </w:r>
          </w:del>
        </w:sdtContent>
      </w:sdt>
      <w:sdt>
        <w:sdtPr>
          <w:tag w:val="goog_rdk_174"/>
          <w:id w:val="1441495326"/>
        </w:sdtPr>
        <w:sdtEndPr/>
        <w:sdtContent>
          <w:ins w:id="112" w:author="Andre Pardal" w:date="2022-03-22T09:34:00Z">
            <w:r>
              <w:rPr>
                <w:rFonts w:ascii="Times New Roman" w:eastAsia="Times New Roman" w:hAnsi="Times New Roman" w:cs="Times New Roman"/>
              </w:rPr>
              <w:t xml:space="preserve"> b</w:t>
            </w:r>
          </w:ins>
        </w:sdtContent>
      </w:sdt>
      <w:r>
        <w:rPr>
          <w:rFonts w:ascii="Times New Roman" w:eastAsia="Times New Roman" w:hAnsi="Times New Roman" w:cs="Times New Roman"/>
        </w:rPr>
        <w:t>arnacle</w:t>
      </w:r>
      <w:sdt>
        <w:sdtPr>
          <w:tag w:val="goog_rdk_175"/>
          <w:id w:val="-881633182"/>
        </w:sdtPr>
        <w:sdtEndPr/>
        <w:sdtContent>
          <w:ins w:id="113" w:author="Andre Pardal" w:date="2022-03-22T09:34:00Z">
            <w:r>
              <w:rPr>
                <w:rFonts w:ascii="Times New Roman" w:eastAsia="Times New Roman" w:hAnsi="Times New Roman" w:cs="Times New Roman"/>
              </w:rPr>
              <w:t xml:space="preserve"> </w:t>
            </w:r>
          </w:ins>
        </w:sdtContent>
      </w:sdt>
      <w:sdt>
        <w:sdtPr>
          <w:tag w:val="goog_rdk_176"/>
          <w:id w:val="68472845"/>
        </w:sdtPr>
        <w:sdtEndPr/>
        <w:sdtContent>
          <w:del w:id="114" w:author="Andre Pardal" w:date="2022-03-22T09:34:00Z">
            <w:r>
              <w:rPr>
                <w:rFonts w:ascii="Times New Roman" w:eastAsia="Times New Roman" w:hAnsi="Times New Roman" w:cs="Times New Roman"/>
              </w:rPr>
              <w:delText>s’ (</w:delText>
            </w:r>
          </w:del>
        </w:sdtContent>
      </w:sdt>
      <w:proofErr w:type="spellStart"/>
      <w:r>
        <w:rPr>
          <w:rFonts w:ascii="Times New Roman" w:eastAsia="Times New Roman" w:hAnsi="Times New Roman" w:cs="Times New Roman"/>
          <w:i/>
        </w:rPr>
        <w:t>Tetraclita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stalactifera</w:t>
      </w:r>
      <w:proofErr w:type="spellEnd"/>
      <w:sdt>
        <w:sdtPr>
          <w:tag w:val="goog_rdk_177"/>
          <w:id w:val="-513761871"/>
        </w:sdtPr>
        <w:sdtEndPr/>
        <w:sdtContent>
          <w:ins w:id="115" w:author="Andre Pardal" w:date="2022-03-22T09:34:00Z">
            <w:r>
              <w:rPr>
                <w:rFonts w:ascii="Times New Roman" w:eastAsia="Times New Roman" w:hAnsi="Times New Roman" w:cs="Times New Roman"/>
              </w:rPr>
              <w:t xml:space="preserve"> </w:t>
            </w:r>
          </w:ins>
        </w:sdtContent>
      </w:sdt>
      <w:sdt>
        <w:sdtPr>
          <w:tag w:val="goog_rdk_178"/>
          <w:id w:val="-422194456"/>
        </w:sdtPr>
        <w:sdtEndPr/>
        <w:sdtContent>
          <w:del w:id="116" w:author="Andre Pardal" w:date="2022-03-22T09:34:00Z">
            <w:r>
              <w:rPr>
                <w:rFonts w:ascii="Times New Roman" w:eastAsia="Times New Roman" w:hAnsi="Times New Roman" w:cs="Times New Roman"/>
              </w:rPr>
              <w:delText xml:space="preserve">) sizes </w:delText>
            </w:r>
          </w:del>
        </w:sdtContent>
      </w:sdt>
      <w:r>
        <w:rPr>
          <w:rFonts w:ascii="Times New Roman" w:eastAsia="Times New Roman" w:hAnsi="Times New Roman" w:cs="Times New Roman"/>
        </w:rPr>
        <w:t xml:space="preserve">ranged from 0.4 to 12.67 mm, with larger individuals found in Lagos subregion. Barnacles were smaller in sites close to estuaries in Baixada </w:t>
      </w:r>
      <w:proofErr w:type="spellStart"/>
      <w:r>
        <w:rPr>
          <w:rFonts w:ascii="Times New Roman" w:eastAsia="Times New Roman" w:hAnsi="Times New Roman" w:cs="Times New Roman"/>
        </w:rPr>
        <w:t>Santista</w:t>
      </w:r>
      <w:proofErr w:type="spellEnd"/>
      <w:r>
        <w:rPr>
          <w:rFonts w:ascii="Times New Roman" w:eastAsia="Times New Roman" w:hAnsi="Times New Roman" w:cs="Times New Roman"/>
        </w:rPr>
        <w:t xml:space="preserve"> and Rio de Janeiro subregions (figure 3), reflecting the negative predicted association with freshwater in</w:t>
      </w:r>
      <w:r>
        <w:rPr>
          <w:rFonts w:ascii="Times New Roman" w:eastAsia="Times New Roman" w:hAnsi="Times New Roman" w:cs="Times New Roman"/>
        </w:rPr>
        <w:t xml:space="preserve">dex in models (table 1, figure 7). Large part of variance (~90%) was associated with within-site variation for size (figure 5). The mean density of </w:t>
      </w:r>
      <w:r>
        <w:rPr>
          <w:rFonts w:ascii="Times New Roman" w:eastAsia="Times New Roman" w:hAnsi="Times New Roman" w:cs="Times New Roman"/>
          <w:i/>
        </w:rPr>
        <w:t xml:space="preserve">T. </w:t>
      </w:r>
      <w:proofErr w:type="spellStart"/>
      <w:r>
        <w:rPr>
          <w:rFonts w:ascii="Times New Roman" w:eastAsia="Times New Roman" w:hAnsi="Times New Roman" w:cs="Times New Roman"/>
          <w:i/>
        </w:rPr>
        <w:t>stalactifera</w:t>
      </w:r>
      <w:proofErr w:type="spellEnd"/>
      <w:r>
        <w:rPr>
          <w:rFonts w:ascii="Times New Roman" w:eastAsia="Times New Roman" w:hAnsi="Times New Roman" w:cs="Times New Roman"/>
        </w:rPr>
        <w:t xml:space="preserve"> was higher at northern sites (</w:t>
      </w:r>
      <w:r>
        <w:rPr>
          <w:rFonts w:ascii="Times New Roman" w:eastAsia="Times New Roman" w:hAnsi="Times New Roman" w:cs="Times New Roman"/>
          <w:color w:val="000000"/>
        </w:rPr>
        <w:t>figure 7</w:t>
      </w:r>
      <w:r>
        <w:rPr>
          <w:rFonts w:ascii="Times New Roman" w:eastAsia="Times New Roman" w:hAnsi="Times New Roman" w:cs="Times New Roman"/>
        </w:rPr>
        <w:t>), peaking at Forte shore in Lagos subregion (103.47 ±</w:t>
      </w:r>
      <w:r>
        <w:rPr>
          <w:rFonts w:ascii="Times New Roman" w:eastAsia="Times New Roman" w:hAnsi="Times New Roman" w:cs="Times New Roman"/>
        </w:rPr>
        <w:t xml:space="preserve"> 30.27 mean ± SD). Barnacle densities were higher and more variable at northern sites (figure 3), and most of</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variance (&lt; 60%) was associated with </w:t>
      </w:r>
      <w:sdt>
        <w:sdtPr>
          <w:tag w:val="goog_rdk_179"/>
          <w:id w:val="-2141254022"/>
        </w:sdtPr>
        <w:sdtEndPr/>
        <w:sdtContent>
          <w:del w:id="117" w:author="Andre Pardal" w:date="2022-03-22T09:35:00Z">
            <w:r>
              <w:rPr>
                <w:rFonts w:ascii="Times New Roman" w:eastAsia="Times New Roman" w:hAnsi="Times New Roman" w:cs="Times New Roman"/>
              </w:rPr>
              <w:delText>between</w:delText>
            </w:r>
          </w:del>
        </w:sdtContent>
      </w:sdt>
      <w:sdt>
        <w:sdtPr>
          <w:tag w:val="goog_rdk_180"/>
          <w:id w:val="-1250114487"/>
        </w:sdtPr>
        <w:sdtEndPr/>
        <w:sdtContent>
          <w:ins w:id="118" w:author="Andre Pardal" w:date="2022-03-22T09:35:00Z">
            <w:r>
              <w:rPr>
                <w:rFonts w:ascii="Times New Roman" w:eastAsia="Times New Roman" w:hAnsi="Times New Roman" w:cs="Times New Roman"/>
              </w:rPr>
              <w:t>among</w:t>
            </w:r>
          </w:ins>
        </w:sdtContent>
      </w:sdt>
      <w:r>
        <w:rPr>
          <w:rFonts w:ascii="Times New Roman" w:eastAsia="Times New Roman" w:hAnsi="Times New Roman" w:cs="Times New Roman"/>
        </w:rPr>
        <w:t xml:space="preserve">-sites level. </w:t>
      </w:r>
      <w:sdt>
        <w:sdtPr>
          <w:tag w:val="goog_rdk_181"/>
          <w:id w:val="-1889324591"/>
        </w:sdtPr>
        <w:sdtEndPr/>
        <w:sdtContent>
          <w:commentRangeStart w:id="119"/>
        </w:sdtContent>
      </w:sdt>
      <w:r>
        <w:rPr>
          <w:rFonts w:ascii="Times New Roman" w:eastAsia="Times New Roman" w:hAnsi="Times New Roman" w:cs="Times New Roman"/>
        </w:rPr>
        <w:t>An initial inspection of residuals from barnacle</w:t>
      </w:r>
      <w:sdt>
        <w:sdtPr>
          <w:tag w:val="goog_rdk_182"/>
          <w:id w:val="1553738051"/>
        </w:sdtPr>
        <w:sdtEndPr/>
        <w:sdtContent>
          <w:del w:id="120" w:author="Andre Pardal" w:date="2022-03-22T09:35:00Z">
            <w:r>
              <w:rPr>
                <w:rFonts w:ascii="Times New Roman" w:eastAsia="Times New Roman" w:hAnsi="Times New Roman" w:cs="Times New Roman"/>
              </w:rPr>
              <w:delText>’s</w:delText>
            </w:r>
          </w:del>
        </w:sdtContent>
      </w:sdt>
      <w:r>
        <w:rPr>
          <w:rFonts w:ascii="Times New Roman" w:eastAsia="Times New Roman" w:hAnsi="Times New Roman" w:cs="Times New Roman"/>
        </w:rPr>
        <w:t xml:space="preserve"> density models suggested</w:t>
      </w:r>
      <w:r>
        <w:rPr>
          <w:rFonts w:ascii="Times New Roman" w:eastAsia="Times New Roman" w:hAnsi="Times New Roman" w:cs="Times New Roman"/>
        </w:rPr>
        <w:t xml:space="preserve"> important deviations from Gaussian distribution</w:t>
      </w:r>
      <w:commentRangeEnd w:id="119"/>
      <w:r>
        <w:commentReference w:id="119"/>
      </w:r>
      <w:r>
        <w:rPr>
          <w:rFonts w:ascii="Times New Roman" w:eastAsia="Times New Roman" w:hAnsi="Times New Roman" w:cs="Times New Roman"/>
        </w:rPr>
        <w:t>. Hence, a separate set of models were fitted using gamma residuals. Those models were retained as they showed lower DIC than all those fitted using Gaussian residuals (table S3) in addition to improvement</w:t>
      </w:r>
      <w:r>
        <w:rPr>
          <w:rFonts w:ascii="Times New Roman" w:eastAsia="Times New Roman" w:hAnsi="Times New Roman" w:cs="Times New Roman"/>
        </w:rPr>
        <w:t xml:space="preserve"> in the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of residuals in the process of model validation (figure S6). Model selection retained SST as predictor negatively associated with barnacle density (table 1) irrespective of the prior used for the range (500 or 1000 km).</w:t>
      </w:r>
    </w:p>
    <w:p w14:paraId="0000004E" w14:textId="77777777" w:rsidR="006205E7" w:rsidRDefault="006205E7">
      <w:pPr>
        <w:spacing w:line="360" w:lineRule="auto"/>
        <w:rPr>
          <w:rFonts w:ascii="Times New Roman" w:eastAsia="Times New Roman" w:hAnsi="Times New Roman" w:cs="Times New Roman"/>
        </w:rPr>
      </w:pPr>
    </w:p>
    <w:p w14:paraId="0000004F" w14:textId="77777777" w:rsidR="006205E7" w:rsidRDefault="006205E7">
      <w:pPr>
        <w:spacing w:line="360" w:lineRule="auto"/>
        <w:rPr>
          <w:rFonts w:ascii="Times New Roman" w:eastAsia="Times New Roman" w:hAnsi="Times New Roman" w:cs="Times New Roman"/>
        </w:rPr>
      </w:pPr>
    </w:p>
    <w:p w14:paraId="00000050" w14:textId="77777777" w:rsidR="006205E7" w:rsidRDefault="00142CF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Discussion</w:t>
      </w:r>
    </w:p>
    <w:p w14:paraId="00000051" w14:textId="77777777" w:rsidR="006205E7" w:rsidRDefault="006205E7">
      <w:pPr>
        <w:spacing w:line="360" w:lineRule="auto"/>
        <w:jc w:val="both"/>
        <w:rPr>
          <w:rFonts w:ascii="Times New Roman" w:eastAsia="Times New Roman" w:hAnsi="Times New Roman" w:cs="Times New Roman"/>
        </w:rPr>
      </w:pPr>
    </w:p>
    <w:p w14:paraId="00000052" w14:textId="77777777" w:rsidR="006205E7" w:rsidRDefault="00142CF5">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ab/>
      </w:r>
      <w:sdt>
        <w:sdtPr>
          <w:tag w:val="goog_rdk_183"/>
          <w:id w:val="-1708631915"/>
        </w:sdtPr>
        <w:sdtEndPr/>
        <w:sdtContent>
          <w:commentRangeStart w:id="121"/>
        </w:sdtContent>
      </w:sdt>
      <w:r>
        <w:rPr>
          <w:rFonts w:ascii="Times New Roman" w:eastAsia="Times New Roman" w:hAnsi="Times New Roman" w:cs="Times New Roman"/>
        </w:rPr>
        <w:t>Sea surface temperature (SST) and wave exposure (WF) were the prevalent predictors of intertidal dominant taxa indicating the main importance of abiotic factors driven large scaled processes structuring the sampled rocky shore communities. The influence of</w:t>
      </w:r>
      <w:r>
        <w:rPr>
          <w:rFonts w:ascii="Times New Roman" w:eastAsia="Times New Roman" w:hAnsi="Times New Roman" w:cs="Times New Roman"/>
        </w:rPr>
        <w:t xml:space="preserve"> bottom-up and top-down processes was punctual, and our results related most of the variability in the populations of key components of subtropical rocky shore communities with small spatial scales, </w:t>
      </w:r>
      <w:r>
        <w:rPr>
          <w:rFonts w:ascii="Times New Roman" w:eastAsia="Times New Roman" w:hAnsi="Times New Roman" w:cs="Times New Roman"/>
          <w:i/>
        </w:rPr>
        <w:t>i.e.</w:t>
      </w:r>
      <w:r>
        <w:rPr>
          <w:rFonts w:ascii="Times New Roman" w:eastAsia="Times New Roman" w:hAnsi="Times New Roman" w:cs="Times New Roman"/>
        </w:rPr>
        <w:t xml:space="preserve">, within- and among-sites, as expected (Underwood </w:t>
      </w:r>
      <w:r>
        <w:rPr>
          <w:rFonts w:ascii="Times New Roman" w:eastAsia="Times New Roman" w:hAnsi="Times New Roman" w:cs="Times New Roman"/>
          <w:i/>
        </w:rPr>
        <w:t xml:space="preserve">et </w:t>
      </w:r>
      <w:r>
        <w:rPr>
          <w:rFonts w:ascii="Times New Roman" w:eastAsia="Times New Roman" w:hAnsi="Times New Roman" w:cs="Times New Roman"/>
          <w:i/>
        </w:rPr>
        <w:t>al.</w:t>
      </w:r>
      <w:r>
        <w:rPr>
          <w:rFonts w:ascii="Times New Roman" w:eastAsia="Times New Roman" w:hAnsi="Times New Roman" w:cs="Times New Roman"/>
        </w:rPr>
        <w:t xml:space="preserve"> 2000; </w:t>
      </w:r>
      <w:proofErr w:type="spellStart"/>
      <w:r>
        <w:rPr>
          <w:rFonts w:ascii="Times New Roman" w:eastAsia="Times New Roman" w:hAnsi="Times New Roman" w:cs="Times New Roman"/>
        </w:rPr>
        <w:t>Fraschetti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2005). The colder upwelling area at the northern limit of sampled sites contrasts with the warm southern limit, creating a gradient in SST. Two large estuarine areas (Santos and Guanabara bays) form coincident </w:t>
      </w:r>
      <w:proofErr w:type="spellStart"/>
      <w:r>
        <w:rPr>
          <w:rFonts w:ascii="Times New Roman" w:eastAsia="Times New Roman" w:hAnsi="Times New Roman" w:cs="Times New Roman"/>
        </w:rPr>
        <w:t>centres</w:t>
      </w:r>
      <w:proofErr w:type="spellEnd"/>
      <w:r>
        <w:rPr>
          <w:rFonts w:ascii="Times New Roman" w:eastAsia="Times New Roman" w:hAnsi="Times New Roman" w:cs="Times New Roman"/>
        </w:rPr>
        <w:t xml:space="preserve"> of elevate</w:t>
      </w:r>
      <w:r>
        <w:rPr>
          <w:rFonts w:ascii="Times New Roman" w:eastAsia="Times New Roman" w:hAnsi="Times New Roman" w:cs="Times New Roman"/>
        </w:rPr>
        <w:t>d production (</w:t>
      </w:r>
      <w:r>
        <w:rPr>
          <w:rFonts w:ascii="Times New Roman" w:eastAsia="Times New Roman" w:hAnsi="Times New Roman" w:cs="Times New Roman"/>
          <w:i/>
        </w:rPr>
        <w:t>i.e.</w:t>
      </w:r>
      <w:r>
        <w:rPr>
          <w:rFonts w:ascii="Times New Roman" w:eastAsia="Times New Roman" w:hAnsi="Times New Roman" w:cs="Times New Roman"/>
        </w:rPr>
        <w:t xml:space="preserve">, </w:t>
      </w:r>
      <w:proofErr w:type="spellStart"/>
      <w:r>
        <w:rPr>
          <w:rFonts w:ascii="Times New Roman" w:eastAsia="Times New Roman" w:hAnsi="Times New Roman" w:cs="Times New Roman"/>
        </w:rPr>
        <w:t>Chl</w:t>
      </w:r>
      <w:proofErr w:type="spellEnd"/>
      <w:r>
        <w:rPr>
          <w:rFonts w:ascii="Times New Roman" w:eastAsia="Times New Roman" w:hAnsi="Times New Roman" w:cs="Times New Roman"/>
        </w:rPr>
        <w:t xml:space="preserve">-a concentration) and freshwater discharge. The areas between these two </w:t>
      </w:r>
      <w:proofErr w:type="spellStart"/>
      <w:r>
        <w:rPr>
          <w:rFonts w:ascii="Times New Roman" w:eastAsia="Times New Roman" w:hAnsi="Times New Roman" w:cs="Times New Roman"/>
        </w:rPr>
        <w:t>centres</w:t>
      </w:r>
      <w:proofErr w:type="spellEnd"/>
      <w:r>
        <w:rPr>
          <w:rFonts w:ascii="Times New Roman" w:eastAsia="Times New Roman" w:hAnsi="Times New Roman" w:cs="Times New Roman"/>
        </w:rPr>
        <w:t xml:space="preserve"> are populated by indented shores with variable degree of wave exposure and structural complexity (</w:t>
      </w:r>
      <w:r>
        <w:rPr>
          <w:rFonts w:ascii="Times New Roman" w:eastAsia="Times New Roman" w:hAnsi="Times New Roman" w:cs="Times New Roman"/>
          <w:i/>
        </w:rPr>
        <w:t>i.e.</w:t>
      </w:r>
      <w:r>
        <w:rPr>
          <w:rFonts w:ascii="Times New Roman" w:eastAsia="Times New Roman" w:hAnsi="Times New Roman" w:cs="Times New Roman"/>
        </w:rPr>
        <w:t>, roughness and inclination). This scenario is asso</w:t>
      </w:r>
      <w:r>
        <w:rPr>
          <w:rFonts w:ascii="Times New Roman" w:eastAsia="Times New Roman" w:hAnsi="Times New Roman" w:cs="Times New Roman"/>
        </w:rPr>
        <w:t>ciated with three trophic-oceanographic systems: a cold-oligotrophic system at northern sites (Lagos region); a eutrophic system associated to large estuaries and urban zones (Santos and Guanabara bays); and, a transitional warm-water system found for site</w:t>
      </w:r>
      <w:r>
        <w:rPr>
          <w:rFonts w:ascii="Times New Roman" w:eastAsia="Times New Roman" w:hAnsi="Times New Roman" w:cs="Times New Roman"/>
        </w:rPr>
        <w:t xml:space="preserve">s in between the two eutrophic </w:t>
      </w:r>
      <w:proofErr w:type="spellStart"/>
      <w:r>
        <w:rPr>
          <w:rFonts w:ascii="Times New Roman" w:eastAsia="Times New Roman" w:hAnsi="Times New Roman" w:cs="Times New Roman"/>
        </w:rPr>
        <w:t>centres</w:t>
      </w:r>
      <w:proofErr w:type="spellEnd"/>
      <w:r>
        <w:rPr>
          <w:rFonts w:ascii="Times New Roman" w:eastAsia="Times New Roman" w:hAnsi="Times New Roman" w:cs="Times New Roman"/>
        </w:rPr>
        <w:t xml:space="preserve">. Along the observed gradients, larger individuals were generally found in the upwelling system, while small filter-feeders dominated the eutrophic systems. </w:t>
      </w:r>
      <w:commentRangeEnd w:id="121"/>
      <w:r>
        <w:commentReference w:id="121"/>
      </w:r>
    </w:p>
    <w:p w14:paraId="00000053" w14:textId="77777777" w:rsidR="006205E7" w:rsidRDefault="00142CF5">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Upwelling areas are usually productive regions in relatio</w:t>
      </w:r>
      <w:r>
        <w:rPr>
          <w:rFonts w:ascii="Times New Roman" w:eastAsia="Times New Roman" w:hAnsi="Times New Roman" w:cs="Times New Roman"/>
        </w:rPr>
        <w:t>n to planktonic communities, fueling whole trophic chains (</w:t>
      </w:r>
      <w:proofErr w:type="spellStart"/>
      <w:r>
        <w:rPr>
          <w:rFonts w:ascii="Times New Roman" w:eastAsia="Times New Roman" w:hAnsi="Times New Roman" w:cs="Times New Roman"/>
        </w:rPr>
        <w:t>Kämpf</w:t>
      </w:r>
      <w:proofErr w:type="spellEnd"/>
      <w:r>
        <w:rPr>
          <w:rFonts w:ascii="Times New Roman" w:eastAsia="Times New Roman" w:hAnsi="Times New Roman" w:cs="Times New Roman"/>
        </w:rPr>
        <w:t xml:space="preserve"> &amp; Chapman 2016). However, we found here the highest </w:t>
      </w:r>
      <w:proofErr w:type="spellStart"/>
      <w:r>
        <w:rPr>
          <w:rFonts w:ascii="Times New Roman" w:eastAsia="Times New Roman" w:hAnsi="Times New Roman" w:cs="Times New Roman"/>
        </w:rPr>
        <w:t>Chl</w:t>
      </w:r>
      <w:proofErr w:type="spellEnd"/>
      <w:r>
        <w:rPr>
          <w:rFonts w:ascii="Times New Roman" w:eastAsia="Times New Roman" w:hAnsi="Times New Roman" w:cs="Times New Roman"/>
        </w:rPr>
        <w:t>-a values on estuarine urbanized areas, in which natural terrestrial run-off and organic pollutants may be increased by untreated or par</w:t>
      </w:r>
      <w:r>
        <w:rPr>
          <w:rFonts w:ascii="Times New Roman" w:eastAsia="Times New Roman" w:hAnsi="Times New Roman" w:cs="Times New Roman"/>
        </w:rPr>
        <w:t xml:space="preserve">tially treated sewage from cities (Oliveira </w:t>
      </w:r>
      <w:r>
        <w:rPr>
          <w:rFonts w:ascii="Times New Roman" w:eastAsia="Times New Roman" w:hAnsi="Times New Roman" w:cs="Times New Roman"/>
          <w:i/>
        </w:rPr>
        <w:t>et al</w:t>
      </w:r>
      <w:r>
        <w:rPr>
          <w:rFonts w:ascii="Times New Roman" w:eastAsia="Times New Roman" w:hAnsi="Times New Roman" w:cs="Times New Roman"/>
        </w:rPr>
        <w:t xml:space="preserve">. 2016). Upwelling influenced areas had intermediate to low values of </w:t>
      </w:r>
      <w:proofErr w:type="spellStart"/>
      <w:r>
        <w:rPr>
          <w:rFonts w:ascii="Times New Roman" w:eastAsia="Times New Roman" w:hAnsi="Times New Roman" w:cs="Times New Roman"/>
        </w:rPr>
        <w:t>Chl</w:t>
      </w:r>
      <w:proofErr w:type="spellEnd"/>
      <w:r>
        <w:rPr>
          <w:rFonts w:ascii="Times New Roman" w:eastAsia="Times New Roman" w:hAnsi="Times New Roman" w:cs="Times New Roman"/>
        </w:rPr>
        <w:t xml:space="preserve">-a, maybe explained by seasonal changes (Moser &amp; </w:t>
      </w:r>
      <w:proofErr w:type="spellStart"/>
      <w:r>
        <w:rPr>
          <w:rFonts w:ascii="Times New Roman" w:eastAsia="Times New Roman" w:hAnsi="Times New Roman" w:cs="Times New Roman"/>
        </w:rPr>
        <w:t>Gianesella-Galvão</w:t>
      </w:r>
      <w:proofErr w:type="spellEnd"/>
      <w:r>
        <w:rPr>
          <w:rFonts w:ascii="Times New Roman" w:eastAsia="Times New Roman" w:hAnsi="Times New Roman" w:cs="Times New Roman"/>
        </w:rPr>
        <w:t xml:space="preserve"> 1997; Valentin 2001), strong zooplankton grazing (</w:t>
      </w:r>
      <w:proofErr w:type="spellStart"/>
      <w:r>
        <w:rPr>
          <w:rFonts w:ascii="Times New Roman" w:eastAsia="Times New Roman" w:hAnsi="Times New Roman" w:cs="Times New Roman"/>
        </w:rPr>
        <w:t>Carbonel</w:t>
      </w:r>
      <w:proofErr w:type="spellEnd"/>
      <w:r>
        <w:rPr>
          <w:rFonts w:ascii="Times New Roman" w:eastAsia="Times New Roman" w:hAnsi="Times New Roman" w:cs="Times New Roman"/>
        </w:rPr>
        <w:t xml:space="preserve"> &amp; Valent</w:t>
      </w:r>
      <w:r>
        <w:rPr>
          <w:rFonts w:ascii="Times New Roman" w:eastAsia="Times New Roman" w:hAnsi="Times New Roman" w:cs="Times New Roman"/>
        </w:rPr>
        <w:t xml:space="preserve">in 1999) or turbulence and lateral advection of upwelled waters (Gonzalez-Rodriguez </w:t>
      </w:r>
      <w:r>
        <w:rPr>
          <w:rFonts w:ascii="Times New Roman" w:eastAsia="Times New Roman" w:hAnsi="Times New Roman" w:cs="Times New Roman"/>
          <w:i/>
        </w:rPr>
        <w:t>et al</w:t>
      </w:r>
      <w:r>
        <w:rPr>
          <w:rFonts w:ascii="Times New Roman" w:eastAsia="Times New Roman" w:hAnsi="Times New Roman" w:cs="Times New Roman"/>
        </w:rPr>
        <w:t>. 1992). Although the upwelling in Cabo Frio coast is seasonal (Valentin 2001), its effects seem to be frequent enough to overcome local drivers of rocky shore communi</w:t>
      </w:r>
      <w:r>
        <w:rPr>
          <w:rFonts w:ascii="Times New Roman" w:eastAsia="Times New Roman" w:hAnsi="Times New Roman" w:cs="Times New Roman"/>
        </w:rPr>
        <w:t>ties. The wind regime from the southeast coast of Brazil creates seasonal upwelling that enhances the nutrient concentration in waters of northern sites, but blows phytoplankton production and larvae offshore due to advection of surface waters (Coelho-Souz</w:t>
      </w:r>
      <w:r>
        <w:rPr>
          <w:rFonts w:ascii="Times New Roman" w:eastAsia="Times New Roman" w:hAnsi="Times New Roman" w:cs="Times New Roman"/>
        </w:rPr>
        <w:t xml:space="preserve">a </w:t>
      </w:r>
      <w:r>
        <w:rPr>
          <w:rFonts w:ascii="Times New Roman" w:eastAsia="Times New Roman" w:hAnsi="Times New Roman" w:cs="Times New Roman"/>
          <w:i/>
        </w:rPr>
        <w:t>et al</w:t>
      </w:r>
      <w:r>
        <w:rPr>
          <w:rFonts w:ascii="Times New Roman" w:eastAsia="Times New Roman" w:hAnsi="Times New Roman" w:cs="Times New Roman"/>
        </w:rPr>
        <w:t>. 2017) affecting recruitment patterns in the region (</w:t>
      </w:r>
      <w:proofErr w:type="spellStart"/>
      <w:r>
        <w:rPr>
          <w:rFonts w:ascii="Times New Roman" w:eastAsia="Times New Roman" w:hAnsi="Times New Roman" w:cs="Times New Roman"/>
        </w:rPr>
        <w:t>Mazzuco</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2018). </w:t>
      </w:r>
      <w:sdt>
        <w:sdtPr>
          <w:tag w:val="goog_rdk_184"/>
          <w:id w:val="-1866512924"/>
        </w:sdtPr>
        <w:sdtEndPr/>
        <w:sdtContent>
          <w:commentRangeStart w:id="122"/>
        </w:sdtContent>
      </w:sdt>
      <w:r>
        <w:rPr>
          <w:rFonts w:ascii="Times New Roman" w:eastAsia="Times New Roman" w:hAnsi="Times New Roman" w:cs="Times New Roman"/>
        </w:rPr>
        <w:t>At the same time, upwelled nutrients may enhance local benthic productivity, boosting bottom-up processes associated with the biofilm community.</w:t>
      </w:r>
      <w:commentRangeEnd w:id="122"/>
      <w:r>
        <w:commentReference w:id="122"/>
      </w:r>
      <w:r>
        <w:rPr>
          <w:rFonts w:ascii="Times New Roman" w:eastAsia="Times New Roman" w:hAnsi="Times New Roman" w:cs="Times New Roman"/>
        </w:rPr>
        <w:t xml:space="preserve"> Limpet (</w:t>
      </w:r>
      <w:r>
        <w:rPr>
          <w:rFonts w:ascii="Times New Roman" w:eastAsia="Times New Roman" w:hAnsi="Times New Roman" w:cs="Times New Roman"/>
          <w:i/>
        </w:rPr>
        <w:t xml:space="preserve">L. </w:t>
      </w:r>
      <w:proofErr w:type="spellStart"/>
      <w:r>
        <w:rPr>
          <w:rFonts w:ascii="Times New Roman" w:eastAsia="Times New Roman" w:hAnsi="Times New Roman" w:cs="Times New Roman"/>
          <w:i/>
        </w:rPr>
        <w:t>subrugosa</w:t>
      </w:r>
      <w:proofErr w:type="spellEnd"/>
      <w:r>
        <w:rPr>
          <w:rFonts w:ascii="Times New Roman" w:eastAsia="Times New Roman" w:hAnsi="Times New Roman" w:cs="Times New Roman"/>
        </w:rPr>
        <w:t>) s</w:t>
      </w:r>
      <w:r>
        <w:rPr>
          <w:rFonts w:ascii="Times New Roman" w:eastAsia="Times New Roman" w:hAnsi="Times New Roman" w:cs="Times New Roman"/>
        </w:rPr>
        <w:t xml:space="preserve">ize increased from south </w:t>
      </w:r>
      <w:r>
        <w:rPr>
          <w:rFonts w:ascii="Times New Roman" w:eastAsia="Times New Roman" w:hAnsi="Times New Roman" w:cs="Times New Roman"/>
        </w:rPr>
        <w:lastRenderedPageBreak/>
        <w:t>to north following the decreasing temperatures. Periwinkle (</w:t>
      </w:r>
      <w:r>
        <w:rPr>
          <w:rFonts w:ascii="Times New Roman" w:eastAsia="Times New Roman" w:hAnsi="Times New Roman" w:cs="Times New Roman"/>
          <w:i/>
        </w:rPr>
        <w:t>E</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lineolata</w:t>
      </w:r>
      <w:proofErr w:type="spellEnd"/>
      <w:r>
        <w:rPr>
          <w:rFonts w:ascii="Times New Roman" w:eastAsia="Times New Roman" w:hAnsi="Times New Roman" w:cs="Times New Roman"/>
        </w:rPr>
        <w:t>) size also increased in the same direction, and it was correlated with latitude independently of density. NDVI increased towards northern sites despite poorly</w:t>
      </w:r>
      <w:r>
        <w:rPr>
          <w:rFonts w:ascii="Times New Roman" w:eastAsia="Times New Roman" w:hAnsi="Times New Roman" w:cs="Times New Roman"/>
        </w:rPr>
        <w:t xml:space="preserve"> correlated with temperature (n = 60, rho = -0.26, p = 0.04) and latitude (n = 60, rho = 0.43, p &lt; 0.001). These coincident trends of grazers and biofilm are thought-provoking and deserve further experimental evaluation of the effects of resource availabil</w:t>
      </w:r>
      <w:r>
        <w:rPr>
          <w:rFonts w:ascii="Times New Roman" w:eastAsia="Times New Roman" w:hAnsi="Times New Roman" w:cs="Times New Roman"/>
        </w:rPr>
        <w:t xml:space="preserve">ity and physiological responses of grazers in this shrank latitudinal gradient. </w:t>
      </w:r>
    </w:p>
    <w:p w14:paraId="00000054" w14:textId="77777777" w:rsidR="006205E7" w:rsidRDefault="00142CF5">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Higher production at lower temperatures have been associated with larger body size for animals along their distributional range that could be explained by the Bergmann’s rule,</w:t>
      </w:r>
      <w:r>
        <w:rPr>
          <w:rFonts w:ascii="Times New Roman" w:eastAsia="Times New Roman" w:hAnsi="Times New Roman" w:cs="Times New Roman"/>
        </w:rPr>
        <w:t xml:space="preserve"> where broadly distributed taxonomic clade, populations and species of larger size are predicted to be found in colder environments (Brown 1995). Lower temperatures are expected to be found at higher latitudes, and usually larger specimens are found at hig</w:t>
      </w:r>
      <w:r>
        <w:rPr>
          <w:rFonts w:ascii="Times New Roman" w:eastAsia="Times New Roman" w:hAnsi="Times New Roman" w:cs="Times New Roman"/>
        </w:rPr>
        <w:t>her latitudes within their distributional range but, here, the upwelling creates an inverted temperature gradient, and lower temperatures were observed at higher latitudes. In our study, the working scale represents only a fraction of the distributional ra</w:t>
      </w:r>
      <w:r>
        <w:rPr>
          <w:rFonts w:ascii="Times New Roman" w:eastAsia="Times New Roman" w:hAnsi="Times New Roman" w:cs="Times New Roman"/>
        </w:rPr>
        <w:t>nge of studied species and, still grazers and mussels showed similarities to predictions for ectotherms by the temperature-size rule (Atkinson 1994). Mechanisms involved in such relationships would include physiology of growth and development characteristi</w:t>
      </w:r>
      <w:r>
        <w:rPr>
          <w:rFonts w:ascii="Times New Roman" w:eastAsia="Times New Roman" w:hAnsi="Times New Roman" w:cs="Times New Roman"/>
        </w:rPr>
        <w:t xml:space="preserve">cs (Foster &amp; Hirst 2012), where low temperatures would slow down somatic growth, resulting in bigger adults (Atkinson 1994). The competition for resources would also </w:t>
      </w:r>
      <w:proofErr w:type="spellStart"/>
      <w:r>
        <w:rPr>
          <w:rFonts w:ascii="Times New Roman" w:eastAsia="Times New Roman" w:hAnsi="Times New Roman" w:cs="Times New Roman"/>
        </w:rPr>
        <w:t>favour</w:t>
      </w:r>
      <w:proofErr w:type="spellEnd"/>
      <w:r>
        <w:rPr>
          <w:rFonts w:ascii="Times New Roman" w:eastAsia="Times New Roman" w:hAnsi="Times New Roman" w:cs="Times New Roman"/>
        </w:rPr>
        <w:t xml:space="preserve"> larger-bodied populations toleration to seasonal resource shortage (</w:t>
      </w:r>
      <w:proofErr w:type="spellStart"/>
      <w:r>
        <w:rPr>
          <w:rFonts w:ascii="Times New Roman" w:eastAsia="Times New Roman" w:hAnsi="Times New Roman" w:cs="Times New Roman"/>
        </w:rPr>
        <w:t>Kaspari</w:t>
      </w:r>
      <w:proofErr w:type="spellEnd"/>
      <w:r>
        <w:rPr>
          <w:rFonts w:ascii="Times New Roman" w:eastAsia="Times New Roman" w:hAnsi="Times New Roman" w:cs="Times New Roman"/>
        </w:rPr>
        <w:t xml:space="preserve"> &amp; Vargo</w:t>
      </w:r>
      <w:r>
        <w:rPr>
          <w:rFonts w:ascii="Times New Roman" w:eastAsia="Times New Roman" w:hAnsi="Times New Roman" w:cs="Times New Roman"/>
        </w:rPr>
        <w:t xml:space="preserve"> 1995, </w:t>
      </w:r>
      <w:proofErr w:type="spellStart"/>
      <w:r>
        <w:rPr>
          <w:rFonts w:ascii="Times New Roman" w:eastAsia="Times New Roman" w:hAnsi="Times New Roman" w:cs="Times New Roman"/>
        </w:rPr>
        <w:t>Berke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2012) or environmental stress (Benedetti-Cecchi </w:t>
      </w:r>
      <w:r>
        <w:rPr>
          <w:rFonts w:ascii="Times New Roman" w:eastAsia="Times New Roman" w:hAnsi="Times New Roman" w:cs="Times New Roman"/>
          <w:i/>
        </w:rPr>
        <w:t>et al</w:t>
      </w:r>
      <w:r>
        <w:rPr>
          <w:rFonts w:ascii="Times New Roman" w:eastAsia="Times New Roman" w:hAnsi="Times New Roman" w:cs="Times New Roman"/>
        </w:rPr>
        <w:t>. 2000). Considering the observed temperature gradient and the seasonality of upwelling at Lagos subregion, both processes may influence the observed patterns, but further efforts are</w:t>
      </w:r>
      <w:r>
        <w:rPr>
          <w:rFonts w:ascii="Times New Roman" w:eastAsia="Times New Roman" w:hAnsi="Times New Roman" w:cs="Times New Roman"/>
        </w:rPr>
        <w:t xml:space="preserve"> needed to infer about those effects. Also, changes in the biofilm species composition worth further study to depict possible influences over consumer guilds based on the diet-quality hypothesis (Ho </w:t>
      </w:r>
      <w:r>
        <w:rPr>
          <w:rFonts w:ascii="Times New Roman" w:eastAsia="Times New Roman" w:hAnsi="Times New Roman" w:cs="Times New Roman"/>
          <w:i/>
        </w:rPr>
        <w:t>et al</w:t>
      </w:r>
      <w:r>
        <w:rPr>
          <w:rFonts w:ascii="Times New Roman" w:eastAsia="Times New Roman" w:hAnsi="Times New Roman" w:cs="Times New Roman"/>
        </w:rPr>
        <w:t>. 2010). Still, the observed patterns deserve better</w:t>
      </w:r>
      <w:r>
        <w:rPr>
          <w:rFonts w:ascii="Times New Roman" w:eastAsia="Times New Roman" w:hAnsi="Times New Roman" w:cs="Times New Roman"/>
        </w:rPr>
        <w:t xml:space="preserve"> evaluation focused on physiological plasticity, especially because the target species form contiguous populations across the gradient of drivers which is ideal for such studies (</w:t>
      </w:r>
      <w:proofErr w:type="spellStart"/>
      <w:r>
        <w:rPr>
          <w:rFonts w:ascii="Times New Roman" w:eastAsia="Times New Roman" w:hAnsi="Times New Roman" w:cs="Times New Roman"/>
        </w:rPr>
        <w:t>Shelomi</w:t>
      </w:r>
      <w:proofErr w:type="spellEnd"/>
      <w:r>
        <w:rPr>
          <w:rFonts w:ascii="Times New Roman" w:eastAsia="Times New Roman" w:hAnsi="Times New Roman" w:cs="Times New Roman"/>
        </w:rPr>
        <w:t xml:space="preserve"> 2012).</w:t>
      </w:r>
    </w:p>
    <w:p w14:paraId="00000055" w14:textId="77777777" w:rsidR="006205E7" w:rsidRDefault="00142CF5">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An overall ecological consequence of individual size differenc</w:t>
      </w:r>
      <w:r>
        <w:rPr>
          <w:rFonts w:ascii="Times New Roman" w:eastAsia="Times New Roman" w:hAnsi="Times New Roman" w:cs="Times New Roman"/>
        </w:rPr>
        <w:t>es is that per-capita impacts of larger grazers may have greater impact on rocky shore communities at Rio de Janeiro and Lagos. Greater grazing rates in these sites would consume larger amounts of biofilm and macroalgae, and influence the settlement and re</w:t>
      </w:r>
      <w:r>
        <w:rPr>
          <w:rFonts w:ascii="Times New Roman" w:eastAsia="Times New Roman" w:hAnsi="Times New Roman" w:cs="Times New Roman"/>
        </w:rPr>
        <w:t>cruitment of key species such as barnacles and mussels (</w:t>
      </w:r>
      <w:proofErr w:type="spellStart"/>
      <w:r>
        <w:rPr>
          <w:rFonts w:ascii="Times New Roman" w:eastAsia="Times New Roman" w:hAnsi="Times New Roman" w:cs="Times New Roman"/>
        </w:rPr>
        <w:t>Christofoletti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2011a). Barnacle size was correlated with </w:t>
      </w:r>
      <w:r>
        <w:rPr>
          <w:rFonts w:ascii="Times New Roman" w:eastAsia="Times New Roman" w:hAnsi="Times New Roman" w:cs="Times New Roman"/>
        </w:rPr>
        <w:lastRenderedPageBreak/>
        <w:t>limpet size, and we also observed higher limpet and barnacle densities at northern sites, which may reflect a positive interaction for b</w:t>
      </w:r>
      <w:r>
        <w:rPr>
          <w:rFonts w:ascii="Times New Roman" w:eastAsia="Times New Roman" w:hAnsi="Times New Roman" w:cs="Times New Roman"/>
        </w:rPr>
        <w:t>arnacles with limpets grazing out competing algae (</w:t>
      </w:r>
      <w:proofErr w:type="spellStart"/>
      <w:r>
        <w:rPr>
          <w:rFonts w:ascii="Times New Roman" w:eastAsia="Times New Roman" w:hAnsi="Times New Roman" w:cs="Times New Roman"/>
        </w:rPr>
        <w:t>Schiel</w:t>
      </w:r>
      <w:proofErr w:type="spellEnd"/>
      <w:r>
        <w:rPr>
          <w:rFonts w:ascii="Times New Roman" w:eastAsia="Times New Roman" w:hAnsi="Times New Roman" w:cs="Times New Roman"/>
        </w:rPr>
        <w:t xml:space="preserve"> 2004). Barnacle and mussel settlement at sites influenced by the upwelling is affected by cold fronts leading to higher settlement rates during events of downwelling (</w:t>
      </w:r>
      <w:proofErr w:type="spellStart"/>
      <w:r>
        <w:rPr>
          <w:rFonts w:ascii="Times New Roman" w:eastAsia="Times New Roman" w:hAnsi="Times New Roman" w:cs="Times New Roman"/>
        </w:rPr>
        <w:t>Mazzuco</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2015). Another a</w:t>
      </w:r>
      <w:r>
        <w:rPr>
          <w:rFonts w:ascii="Times New Roman" w:eastAsia="Times New Roman" w:hAnsi="Times New Roman" w:cs="Times New Roman"/>
        </w:rPr>
        <w:t xml:space="preserve">spect deals with larvae mortality during pre-settlement phase that is lower in eutrophic waters (Barbosa </w:t>
      </w:r>
      <w:r>
        <w:rPr>
          <w:rFonts w:ascii="Times New Roman" w:eastAsia="Times New Roman" w:hAnsi="Times New Roman" w:cs="Times New Roman"/>
          <w:i/>
        </w:rPr>
        <w:t>et al</w:t>
      </w:r>
      <w:r>
        <w:rPr>
          <w:rFonts w:ascii="Times New Roman" w:eastAsia="Times New Roman" w:hAnsi="Times New Roman" w:cs="Times New Roman"/>
        </w:rPr>
        <w:t xml:space="preserve">. 2016) such as those found in Baixada </w:t>
      </w:r>
      <w:proofErr w:type="spellStart"/>
      <w:r>
        <w:rPr>
          <w:rFonts w:ascii="Times New Roman" w:eastAsia="Times New Roman" w:hAnsi="Times New Roman" w:cs="Times New Roman"/>
        </w:rPr>
        <w:t>Santista</w:t>
      </w:r>
      <w:proofErr w:type="spellEnd"/>
      <w:r>
        <w:rPr>
          <w:rFonts w:ascii="Times New Roman" w:eastAsia="Times New Roman" w:hAnsi="Times New Roman" w:cs="Times New Roman"/>
        </w:rPr>
        <w:t xml:space="preserve"> and Rio de Janeiro. Thus, recruitment may be less frequent and pre- settlement mortality higher in</w:t>
      </w:r>
      <w:r>
        <w:rPr>
          <w:rFonts w:ascii="Times New Roman" w:eastAsia="Times New Roman" w:hAnsi="Times New Roman" w:cs="Times New Roman"/>
        </w:rPr>
        <w:t xml:space="preserve"> northern sites, resulting in larger individuals in northern sites under less intense interspecific competition. </w:t>
      </w:r>
    </w:p>
    <w:p w14:paraId="00000056" w14:textId="77777777" w:rsidR="006205E7" w:rsidRDefault="00142CF5">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color w:val="000000"/>
        </w:rPr>
        <w:t>The positive influence of wave fetch on the abundance of most species was another expected pattern found in this study. For the filter-feeders</w:t>
      </w:r>
      <w:r>
        <w:rPr>
          <w:rFonts w:ascii="Times New Roman" w:eastAsia="Times New Roman" w:hAnsi="Times New Roman" w:cs="Times New Roman"/>
          <w:color w:val="000000"/>
        </w:rPr>
        <w:t xml:space="preserve">, the increase in hydrodynamics results in higher delivery of food and larvae (Leonard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1998; McQuaid &amp; Lindsay 2005; Dias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2018) and, thereby, higher densities (Burrows et al. 2010; Tam and </w:t>
      </w:r>
      <w:proofErr w:type="spellStart"/>
      <w:r>
        <w:rPr>
          <w:rFonts w:ascii="Times New Roman" w:eastAsia="Times New Roman" w:hAnsi="Times New Roman" w:cs="Times New Roman"/>
          <w:color w:val="000000"/>
        </w:rPr>
        <w:t>Scrosati</w:t>
      </w:r>
      <w:proofErr w:type="spellEnd"/>
      <w:r>
        <w:rPr>
          <w:rFonts w:ascii="Times New Roman" w:eastAsia="Times New Roman" w:hAnsi="Times New Roman" w:cs="Times New Roman"/>
          <w:color w:val="000000"/>
        </w:rPr>
        <w:t xml:space="preserve"> 2014). Such mechanisms are likely to explain</w:t>
      </w:r>
      <w:r>
        <w:rPr>
          <w:rFonts w:ascii="Times New Roman" w:eastAsia="Times New Roman" w:hAnsi="Times New Roman" w:cs="Times New Roman"/>
          <w:color w:val="000000"/>
        </w:rPr>
        <w:t xml:space="preserve"> the higher abundances of the barnacle </w:t>
      </w:r>
      <w:r>
        <w:rPr>
          <w:rFonts w:ascii="Times New Roman" w:eastAsia="Times New Roman" w:hAnsi="Times New Roman" w:cs="Times New Roman"/>
          <w:i/>
          <w:color w:val="000000"/>
        </w:rPr>
        <w:t xml:space="preserve">T. </w:t>
      </w:r>
      <w:proofErr w:type="spellStart"/>
      <w:r>
        <w:rPr>
          <w:rFonts w:ascii="Times New Roman" w:eastAsia="Times New Roman" w:hAnsi="Times New Roman" w:cs="Times New Roman"/>
          <w:i/>
          <w:color w:val="000000"/>
        </w:rPr>
        <w:t>stalactifera</w:t>
      </w:r>
      <w:proofErr w:type="spellEnd"/>
      <w:r>
        <w:rPr>
          <w:rFonts w:ascii="Times New Roman" w:eastAsia="Times New Roman" w:hAnsi="Times New Roman" w:cs="Times New Roman"/>
          <w:color w:val="000000"/>
        </w:rPr>
        <w:t xml:space="preserve"> and the mussel </w:t>
      </w:r>
      <w:r>
        <w:rPr>
          <w:rFonts w:ascii="Times New Roman" w:eastAsia="Times New Roman" w:hAnsi="Times New Roman" w:cs="Times New Roman"/>
          <w:i/>
          <w:color w:val="000000"/>
        </w:rPr>
        <w:t xml:space="preserve">M. </w:t>
      </w:r>
      <w:proofErr w:type="spellStart"/>
      <w:r>
        <w:rPr>
          <w:rFonts w:ascii="Times New Roman" w:eastAsia="Times New Roman" w:hAnsi="Times New Roman" w:cs="Times New Roman"/>
          <w:i/>
          <w:color w:val="000000"/>
        </w:rPr>
        <w:t>solisianus</w:t>
      </w:r>
      <w:proofErr w:type="spellEnd"/>
      <w:r>
        <w:rPr>
          <w:rFonts w:ascii="Times New Roman" w:eastAsia="Times New Roman" w:hAnsi="Times New Roman" w:cs="Times New Roman"/>
          <w:color w:val="000000"/>
        </w:rPr>
        <w:t xml:space="preserve"> in more wave-exposed sites, consistently with results reported for the barnacle </w:t>
      </w:r>
      <w:proofErr w:type="spellStart"/>
      <w:r>
        <w:rPr>
          <w:rFonts w:ascii="Times New Roman" w:eastAsia="Times New Roman" w:hAnsi="Times New Roman" w:cs="Times New Roman"/>
          <w:i/>
          <w:color w:val="000000"/>
        </w:rPr>
        <w:t>Chthamalus</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bisinuatus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Pardal</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2021). </w:t>
      </w:r>
      <w:r>
        <w:rPr>
          <w:rFonts w:ascii="Times New Roman" w:eastAsia="Times New Roman" w:hAnsi="Times New Roman" w:cs="Times New Roman"/>
        </w:rPr>
        <w:t>Mid-shore rough filter feeders (</w:t>
      </w:r>
      <w:r>
        <w:rPr>
          <w:rFonts w:ascii="Times New Roman" w:eastAsia="Times New Roman" w:hAnsi="Times New Roman" w:cs="Times New Roman"/>
          <w:i/>
        </w:rPr>
        <w:t xml:space="preserve">T. </w:t>
      </w:r>
      <w:proofErr w:type="spellStart"/>
      <w:r>
        <w:rPr>
          <w:rFonts w:ascii="Times New Roman" w:eastAsia="Times New Roman" w:hAnsi="Times New Roman" w:cs="Times New Roman"/>
          <w:i/>
        </w:rPr>
        <w:t>stalactifera</w:t>
      </w:r>
      <w:proofErr w:type="spellEnd"/>
      <w:r>
        <w:rPr>
          <w:rFonts w:ascii="Times New Roman" w:eastAsia="Times New Roman" w:hAnsi="Times New Roman" w:cs="Times New Roman"/>
        </w:rPr>
        <w:t>) were larger and more abundant in oligotrophic regions, while fine filter</w:t>
      </w:r>
      <w:sdt>
        <w:sdtPr>
          <w:tag w:val="goog_rdk_185"/>
          <w:id w:val="1976558765"/>
        </w:sdtPr>
        <w:sdtEndPr/>
        <w:sdtContent>
          <w:ins w:id="123" w:author="Andre Pardal" w:date="2022-03-22T11:00:00Z">
            <w:r>
              <w:rPr>
                <w:rFonts w:ascii="Times New Roman" w:eastAsia="Times New Roman" w:hAnsi="Times New Roman" w:cs="Times New Roman"/>
              </w:rPr>
              <w:t>-</w:t>
            </w:r>
          </w:ins>
        </w:sdtContent>
      </w:sdt>
      <w:sdt>
        <w:sdtPr>
          <w:tag w:val="goog_rdk_186"/>
          <w:id w:val="598684457"/>
        </w:sdtPr>
        <w:sdtEndPr/>
        <w:sdtContent>
          <w:del w:id="124" w:author="Andre Pardal" w:date="2022-03-22T11:00:00Z">
            <w:r>
              <w:rPr>
                <w:rFonts w:ascii="Times New Roman" w:eastAsia="Times New Roman" w:hAnsi="Times New Roman" w:cs="Times New Roman"/>
              </w:rPr>
              <w:delText xml:space="preserve"> </w:delText>
            </w:r>
          </w:del>
        </w:sdtContent>
      </w:sdt>
      <w:r>
        <w:rPr>
          <w:rFonts w:ascii="Times New Roman" w:eastAsia="Times New Roman" w:hAnsi="Times New Roman" w:cs="Times New Roman"/>
        </w:rPr>
        <w:t>feeders (</w:t>
      </w:r>
      <w:r>
        <w:rPr>
          <w:rFonts w:ascii="Times New Roman" w:eastAsia="Times New Roman" w:hAnsi="Times New Roman" w:cs="Times New Roman"/>
          <w:i/>
        </w:rPr>
        <w:t xml:space="preserve">M. </w:t>
      </w:r>
      <w:proofErr w:type="spellStart"/>
      <w:r>
        <w:rPr>
          <w:rFonts w:ascii="Times New Roman" w:eastAsia="Times New Roman" w:hAnsi="Times New Roman" w:cs="Times New Roman"/>
          <w:i/>
        </w:rPr>
        <w:t>solisianus</w:t>
      </w:r>
      <w:proofErr w:type="spellEnd"/>
      <w:r>
        <w:rPr>
          <w:rFonts w:ascii="Times New Roman" w:eastAsia="Times New Roman" w:hAnsi="Times New Roman" w:cs="Times New Roman"/>
        </w:rPr>
        <w:t xml:space="preserve">) were more abundant in eutrophic regions, possibly reflecting characteristics of local planktonic productivity. </w:t>
      </w:r>
      <w:sdt>
        <w:sdtPr>
          <w:tag w:val="goog_rdk_187"/>
          <w:id w:val="22298148"/>
        </w:sdtPr>
        <w:sdtEndPr/>
        <w:sdtContent>
          <w:commentRangeStart w:id="125"/>
        </w:sdtContent>
      </w:sdt>
      <w:r>
        <w:rPr>
          <w:rFonts w:ascii="Times New Roman" w:eastAsia="Times New Roman" w:hAnsi="Times New Roman" w:cs="Times New Roman"/>
        </w:rPr>
        <w:t>Particulate organic matter concentratio</w:t>
      </w:r>
      <w:r>
        <w:rPr>
          <w:rFonts w:ascii="Times New Roman" w:eastAsia="Times New Roman" w:hAnsi="Times New Roman" w:cs="Times New Roman"/>
        </w:rPr>
        <w:t>n was described to be higher close to estuaries</w:t>
      </w:r>
      <w:commentRangeEnd w:id="125"/>
      <w:r>
        <w:commentReference w:id="125"/>
      </w:r>
      <w:r>
        <w:rPr>
          <w:rFonts w:ascii="Times New Roman" w:eastAsia="Times New Roman" w:hAnsi="Times New Roman" w:cs="Times New Roman"/>
        </w:rPr>
        <w:t xml:space="preserve"> (Baixada </w:t>
      </w:r>
      <w:proofErr w:type="spellStart"/>
      <w:r>
        <w:rPr>
          <w:rFonts w:ascii="Times New Roman" w:eastAsia="Times New Roman" w:hAnsi="Times New Roman" w:cs="Times New Roman"/>
        </w:rPr>
        <w:t>Santista</w:t>
      </w:r>
      <w:proofErr w:type="spellEnd"/>
      <w:r>
        <w:rPr>
          <w:rFonts w:ascii="Times New Roman" w:eastAsia="Times New Roman" w:hAnsi="Times New Roman" w:cs="Times New Roman"/>
        </w:rPr>
        <w:t xml:space="preserve"> and Rio de Janeiro, </w:t>
      </w:r>
      <w:proofErr w:type="spellStart"/>
      <w:r>
        <w:rPr>
          <w:rFonts w:ascii="Times New Roman" w:eastAsia="Times New Roman" w:hAnsi="Times New Roman" w:cs="Times New Roman"/>
        </w:rPr>
        <w:t>Pardal</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2021) which are more suitable for fine filter</w:t>
      </w:r>
      <w:sdt>
        <w:sdtPr>
          <w:tag w:val="goog_rdk_188"/>
          <w:id w:val="1165831155"/>
        </w:sdtPr>
        <w:sdtEndPr/>
        <w:sdtContent>
          <w:ins w:id="126" w:author="Andre Pardal" w:date="2022-03-22T11:02:00Z">
            <w:r>
              <w:rPr>
                <w:rFonts w:ascii="Times New Roman" w:eastAsia="Times New Roman" w:hAnsi="Times New Roman" w:cs="Times New Roman"/>
              </w:rPr>
              <w:t>-</w:t>
            </w:r>
          </w:ins>
        </w:sdtContent>
      </w:sdt>
      <w:sdt>
        <w:sdtPr>
          <w:tag w:val="goog_rdk_189"/>
          <w:id w:val="1339428377"/>
        </w:sdtPr>
        <w:sdtEndPr/>
        <w:sdtContent>
          <w:del w:id="127" w:author="Andre Pardal" w:date="2022-03-22T11:02:00Z">
            <w:r>
              <w:rPr>
                <w:rFonts w:ascii="Times New Roman" w:eastAsia="Times New Roman" w:hAnsi="Times New Roman" w:cs="Times New Roman"/>
              </w:rPr>
              <w:delText xml:space="preserve"> </w:delText>
            </w:r>
          </w:del>
        </w:sdtContent>
      </w:sdt>
      <w:r>
        <w:rPr>
          <w:rFonts w:ascii="Times New Roman" w:eastAsia="Times New Roman" w:hAnsi="Times New Roman" w:cs="Times New Roman"/>
        </w:rPr>
        <w:t xml:space="preserve">feeders than rough filter feeders (Dubois &amp; Colombo 2014). At the same time, smaller mussels at those </w:t>
      </w:r>
      <w:r>
        <w:rPr>
          <w:rFonts w:ascii="Times New Roman" w:eastAsia="Times New Roman" w:hAnsi="Times New Roman" w:cs="Times New Roman"/>
        </w:rPr>
        <w:t xml:space="preserve">more productive sites (Baixada </w:t>
      </w:r>
      <w:proofErr w:type="spellStart"/>
      <w:r>
        <w:rPr>
          <w:rFonts w:ascii="Times New Roman" w:eastAsia="Times New Roman" w:hAnsi="Times New Roman" w:cs="Times New Roman"/>
        </w:rPr>
        <w:t>Santista</w:t>
      </w:r>
      <w:proofErr w:type="spellEnd"/>
      <w:r>
        <w:rPr>
          <w:rFonts w:ascii="Times New Roman" w:eastAsia="Times New Roman" w:hAnsi="Times New Roman" w:cs="Times New Roman"/>
        </w:rPr>
        <w:t xml:space="preserve"> and Rio de Janeiro subregions) are subjected to higher interspecific competition, but also to higher energetic expense affecting growth because of higher feeding rates at polluted sites (Martinez </w:t>
      </w:r>
      <w:r>
        <w:rPr>
          <w:rFonts w:ascii="Times New Roman" w:eastAsia="Times New Roman" w:hAnsi="Times New Roman" w:cs="Times New Roman"/>
          <w:i/>
        </w:rPr>
        <w:t>et al.</w:t>
      </w:r>
      <w:r>
        <w:rPr>
          <w:rFonts w:ascii="Times New Roman" w:eastAsia="Times New Roman" w:hAnsi="Times New Roman" w:cs="Times New Roman"/>
        </w:rPr>
        <w:t xml:space="preserve"> 2019). </w:t>
      </w:r>
      <w:sdt>
        <w:sdtPr>
          <w:tag w:val="goog_rdk_190"/>
          <w:id w:val="745141492"/>
        </w:sdtPr>
        <w:sdtEndPr/>
        <w:sdtContent>
          <w:commentRangeStart w:id="128"/>
        </w:sdtContent>
      </w:sdt>
      <w:r>
        <w:rPr>
          <w:rFonts w:ascii="Times New Roman" w:eastAsia="Times New Roman" w:hAnsi="Times New Roman" w:cs="Times New Roman"/>
        </w:rPr>
        <w:t xml:space="preserve">The </w:t>
      </w:r>
      <w:r>
        <w:rPr>
          <w:rFonts w:ascii="Times New Roman" w:eastAsia="Times New Roman" w:hAnsi="Times New Roman" w:cs="Times New Roman"/>
        </w:rPr>
        <w:t xml:space="preserve">size of </w:t>
      </w:r>
      <w:r>
        <w:rPr>
          <w:rFonts w:ascii="Times New Roman" w:eastAsia="Times New Roman" w:hAnsi="Times New Roman" w:cs="Times New Roman"/>
          <w:i/>
        </w:rPr>
        <w:t xml:space="preserve">T. </w:t>
      </w:r>
      <w:proofErr w:type="spellStart"/>
      <w:r>
        <w:rPr>
          <w:rFonts w:ascii="Times New Roman" w:eastAsia="Times New Roman" w:hAnsi="Times New Roman" w:cs="Times New Roman"/>
          <w:i/>
        </w:rPr>
        <w:t>stalactifera</w:t>
      </w:r>
      <w:proofErr w:type="spellEnd"/>
      <w:r>
        <w:rPr>
          <w:rFonts w:ascii="Times New Roman" w:eastAsia="Times New Roman" w:hAnsi="Times New Roman" w:cs="Times New Roman"/>
        </w:rPr>
        <w:t xml:space="preserve"> was not associated with temperature gradient and it agrees with previous work</w:t>
      </w:r>
      <w:commentRangeEnd w:id="128"/>
      <w:r>
        <w:commentReference w:id="128"/>
      </w:r>
      <w:r>
        <w:rPr>
          <w:rFonts w:ascii="Times New Roman" w:eastAsia="Times New Roman" w:hAnsi="Times New Roman" w:cs="Times New Roman"/>
        </w:rPr>
        <w:t xml:space="preserve">. The growth rates of </w:t>
      </w:r>
      <w:r>
        <w:rPr>
          <w:rFonts w:ascii="Times New Roman" w:eastAsia="Times New Roman" w:hAnsi="Times New Roman" w:cs="Times New Roman"/>
          <w:i/>
        </w:rPr>
        <w:t xml:space="preserve">T. </w:t>
      </w:r>
      <w:proofErr w:type="spellStart"/>
      <w:r>
        <w:rPr>
          <w:rFonts w:ascii="Times New Roman" w:eastAsia="Times New Roman" w:hAnsi="Times New Roman" w:cs="Times New Roman"/>
          <w:i/>
        </w:rPr>
        <w:t>stalactifera</w:t>
      </w:r>
      <w:proofErr w:type="spellEnd"/>
      <w:r>
        <w:rPr>
          <w:rFonts w:ascii="Times New Roman" w:eastAsia="Times New Roman" w:hAnsi="Times New Roman" w:cs="Times New Roman"/>
        </w:rPr>
        <w:t xml:space="preserve"> were similar in sites with different temperature regimes (23.3°C and 19.9°C) at Lagos subregion (Skinner </w:t>
      </w:r>
      <w:r>
        <w:rPr>
          <w:rFonts w:ascii="Times New Roman" w:eastAsia="Times New Roman" w:hAnsi="Times New Roman" w:cs="Times New Roman"/>
          <w:i/>
        </w:rPr>
        <w:t>et al</w:t>
      </w:r>
      <w:r>
        <w:rPr>
          <w:rFonts w:ascii="Times New Roman" w:eastAsia="Times New Roman" w:hAnsi="Times New Roman" w:cs="Times New Roman"/>
        </w:rPr>
        <w:t>. 20</w:t>
      </w:r>
      <w:r>
        <w:rPr>
          <w:rFonts w:ascii="Times New Roman" w:eastAsia="Times New Roman" w:hAnsi="Times New Roman" w:cs="Times New Roman"/>
        </w:rPr>
        <w:t xml:space="preserve">07) and that may be true to the studied gradient. We did not observe density-dependent relationships or predator effects on barnacles or mussels, but worth noting that </w:t>
      </w:r>
      <w:r>
        <w:rPr>
          <w:rFonts w:ascii="Times New Roman" w:eastAsia="Times New Roman" w:hAnsi="Times New Roman" w:cs="Times New Roman"/>
          <w:i/>
        </w:rPr>
        <w:t xml:space="preserve">S. </w:t>
      </w:r>
      <w:proofErr w:type="spellStart"/>
      <w:r>
        <w:rPr>
          <w:rFonts w:ascii="Times New Roman" w:eastAsia="Times New Roman" w:hAnsi="Times New Roman" w:cs="Times New Roman"/>
          <w:i/>
        </w:rPr>
        <w:t>brasiliensis</w:t>
      </w:r>
      <w:proofErr w:type="spellEnd"/>
      <w:r>
        <w:rPr>
          <w:rFonts w:ascii="Times New Roman" w:eastAsia="Times New Roman" w:hAnsi="Times New Roman" w:cs="Times New Roman"/>
        </w:rPr>
        <w:t xml:space="preserve"> has cryptic habits and densities observed here may be underestimated eve</w:t>
      </w:r>
      <w:r>
        <w:rPr>
          <w:rFonts w:ascii="Times New Roman" w:eastAsia="Times New Roman" w:hAnsi="Times New Roman" w:cs="Times New Roman"/>
        </w:rPr>
        <w:t xml:space="preserve">n though we pursued the best practices for such multitaxon approach. </w:t>
      </w:r>
      <w:r>
        <w:rPr>
          <w:rFonts w:ascii="Times New Roman" w:eastAsia="Times New Roman" w:hAnsi="Times New Roman" w:cs="Times New Roman"/>
          <w:color w:val="FF0000"/>
        </w:rPr>
        <w:t xml:space="preserve">As observed experimentally by </w:t>
      </w:r>
      <w:sdt>
        <w:sdtPr>
          <w:tag w:val="goog_rdk_191"/>
          <w:id w:val="1487745106"/>
        </w:sdtPr>
        <w:sdtEndPr/>
        <w:sdtContent>
          <w:commentRangeStart w:id="129"/>
        </w:sdtContent>
      </w:sdt>
      <w:proofErr w:type="spellStart"/>
      <w:r>
        <w:rPr>
          <w:rFonts w:ascii="Times New Roman" w:eastAsia="Times New Roman" w:hAnsi="Times New Roman" w:cs="Times New Roman"/>
          <w:color w:val="FF0000"/>
        </w:rPr>
        <w:t>Pardal</w:t>
      </w:r>
      <w:proofErr w:type="spellEnd"/>
      <w:r>
        <w:rPr>
          <w:rFonts w:ascii="Times New Roman" w:eastAsia="Times New Roman" w:hAnsi="Times New Roman" w:cs="Times New Roman"/>
          <w:color w:val="FF0000"/>
        </w:rPr>
        <w:t xml:space="preserve"> </w:t>
      </w:r>
      <w:r>
        <w:rPr>
          <w:rFonts w:ascii="Times New Roman" w:eastAsia="Times New Roman" w:hAnsi="Times New Roman" w:cs="Times New Roman"/>
          <w:i/>
          <w:color w:val="FF0000"/>
        </w:rPr>
        <w:t>et al</w:t>
      </w:r>
      <w:r>
        <w:rPr>
          <w:rFonts w:ascii="Times New Roman" w:eastAsia="Times New Roman" w:hAnsi="Times New Roman" w:cs="Times New Roman"/>
          <w:color w:val="FF0000"/>
        </w:rPr>
        <w:t>. (</w:t>
      </w:r>
      <w:r>
        <w:rPr>
          <w:rFonts w:ascii="Times New Roman" w:eastAsia="Times New Roman" w:hAnsi="Times New Roman" w:cs="Times New Roman"/>
          <w:i/>
          <w:color w:val="FF0000"/>
        </w:rPr>
        <w:t>in press</w:t>
      </w:r>
      <w:r>
        <w:rPr>
          <w:rFonts w:ascii="Times New Roman" w:eastAsia="Times New Roman" w:hAnsi="Times New Roman" w:cs="Times New Roman"/>
          <w:color w:val="FF0000"/>
        </w:rPr>
        <w:t>)</w:t>
      </w:r>
      <w:commentRangeEnd w:id="129"/>
      <w:r>
        <w:commentReference w:id="129"/>
      </w:r>
      <w:r>
        <w:rPr>
          <w:rFonts w:ascii="Times New Roman" w:eastAsia="Times New Roman" w:hAnsi="Times New Roman" w:cs="Times New Roman"/>
          <w:color w:val="FF0000"/>
        </w:rPr>
        <w:t>,</w:t>
      </w:r>
      <w:r>
        <w:rPr>
          <w:rFonts w:ascii="Times New Roman" w:eastAsia="Times New Roman" w:hAnsi="Times New Roman" w:cs="Times New Roman"/>
        </w:rPr>
        <w:t xml:space="preserve"> </w:t>
      </w:r>
      <w:r>
        <w:rPr>
          <w:rFonts w:ascii="Times New Roman" w:eastAsia="Times New Roman" w:hAnsi="Times New Roman" w:cs="Times New Roman"/>
          <w:color w:val="FF0000"/>
        </w:rPr>
        <w:t xml:space="preserve">larger barnacles </w:t>
      </w:r>
      <w:r>
        <w:rPr>
          <w:rFonts w:ascii="Times New Roman" w:eastAsia="Times New Roman" w:hAnsi="Times New Roman" w:cs="Times New Roman"/>
          <w:i/>
          <w:color w:val="FF0000"/>
        </w:rPr>
        <w:t xml:space="preserve">T. </w:t>
      </w:r>
      <w:proofErr w:type="spellStart"/>
      <w:r>
        <w:rPr>
          <w:rFonts w:ascii="Times New Roman" w:eastAsia="Times New Roman" w:hAnsi="Times New Roman" w:cs="Times New Roman"/>
          <w:i/>
          <w:color w:val="FF0000"/>
        </w:rPr>
        <w:t>stalactifera</w:t>
      </w:r>
      <w:proofErr w:type="spellEnd"/>
      <w:r>
        <w:rPr>
          <w:rFonts w:ascii="Times New Roman" w:eastAsia="Times New Roman" w:hAnsi="Times New Roman" w:cs="Times New Roman"/>
          <w:color w:val="FF0000"/>
        </w:rPr>
        <w:t xml:space="preserve"> suffer higher </w:t>
      </w:r>
      <w:r>
        <w:rPr>
          <w:rFonts w:ascii="Times New Roman" w:eastAsia="Times New Roman" w:hAnsi="Times New Roman" w:cs="Times New Roman"/>
          <w:color w:val="FF0000"/>
        </w:rPr>
        <w:lastRenderedPageBreak/>
        <w:t xml:space="preserve">predation rates by </w:t>
      </w:r>
      <w:r>
        <w:rPr>
          <w:rFonts w:ascii="Times New Roman" w:eastAsia="Times New Roman" w:hAnsi="Times New Roman" w:cs="Times New Roman"/>
          <w:i/>
          <w:color w:val="FF0000"/>
        </w:rPr>
        <w:t xml:space="preserve">S. </w:t>
      </w:r>
      <w:proofErr w:type="spellStart"/>
      <w:r>
        <w:rPr>
          <w:rFonts w:ascii="Times New Roman" w:eastAsia="Times New Roman" w:hAnsi="Times New Roman" w:cs="Times New Roman"/>
          <w:i/>
          <w:color w:val="FF0000"/>
        </w:rPr>
        <w:t>brasiliensis</w:t>
      </w:r>
      <w:proofErr w:type="spellEnd"/>
      <w:r>
        <w:rPr>
          <w:rFonts w:ascii="Times New Roman" w:eastAsia="Times New Roman" w:hAnsi="Times New Roman" w:cs="Times New Roman"/>
          <w:color w:val="FF0000"/>
        </w:rPr>
        <w:t>, which could collaborate to lower average sizes in southern sites</w:t>
      </w:r>
      <w:r>
        <w:rPr>
          <w:rFonts w:ascii="Times New Roman" w:eastAsia="Times New Roman" w:hAnsi="Times New Roman" w:cs="Times New Roman"/>
        </w:rPr>
        <w:t xml:space="preserve">. </w:t>
      </w:r>
    </w:p>
    <w:p w14:paraId="00000057" w14:textId="77777777" w:rsidR="006205E7" w:rsidRDefault="00142CF5">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Rock surface roughness can influence limpets foraging by limiting their access to biofilm and affect size selection by limiting shelter availability. Smoother rocks facilitate access to b</w:t>
      </w:r>
      <w:r>
        <w:rPr>
          <w:rFonts w:ascii="Times New Roman" w:eastAsia="Times New Roman" w:hAnsi="Times New Roman" w:cs="Times New Roman"/>
          <w:color w:val="000000"/>
        </w:rPr>
        <w:t xml:space="preserve">iofilm and provide larger biofilm biomass to limpets (Hutchinson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2006), and sites with lower roughness may had larger resource availability for limpets. In fact, the largest individuals (&gt; 25 mm) were found at shores with smoother rocks (</w:t>
      </w:r>
      <w:r>
        <w:rPr>
          <w:rFonts w:ascii="Times New Roman" w:eastAsia="Times New Roman" w:hAnsi="Times New Roman" w:cs="Times New Roman"/>
          <w:i/>
          <w:color w:val="000000"/>
        </w:rPr>
        <w:t>e.g.</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Saqua</w:t>
      </w:r>
      <w:r>
        <w:rPr>
          <w:rFonts w:ascii="Times New Roman" w:eastAsia="Times New Roman" w:hAnsi="Times New Roman" w:cs="Times New Roman"/>
          <w:color w:val="000000"/>
        </w:rPr>
        <w:t>rema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Piratininga</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Itaipú</w:t>
      </w:r>
      <w:proofErr w:type="spellEnd"/>
      <w:r>
        <w:rPr>
          <w:rFonts w:ascii="Times New Roman" w:eastAsia="Times New Roman" w:hAnsi="Times New Roman" w:cs="Times New Roman"/>
          <w:color w:val="000000"/>
        </w:rPr>
        <w:t>)</w:t>
      </w:r>
      <w:r>
        <w:rPr>
          <w:rFonts w:ascii="Times New Roman" w:eastAsia="Times New Roman" w:hAnsi="Times New Roman" w:cs="Times New Roman"/>
        </w:rPr>
        <w:t>.</w:t>
      </w:r>
      <w:r>
        <w:rPr>
          <w:rFonts w:ascii="Times New Roman" w:eastAsia="Times New Roman" w:hAnsi="Times New Roman" w:cs="Times New Roman"/>
          <w:color w:val="FF0000"/>
        </w:rPr>
        <w:t xml:space="preserve"> </w:t>
      </w:r>
      <w:r>
        <w:rPr>
          <w:rFonts w:ascii="Times New Roman" w:eastAsia="Times New Roman" w:hAnsi="Times New Roman" w:cs="Times New Roman"/>
          <w:color w:val="000000"/>
        </w:rPr>
        <w:t xml:space="preserve">The use of the chain method is criticized for being coarse to reflect shelter availability for small organisms, such as limpets and littorinids (Meager &amp; </w:t>
      </w:r>
      <w:proofErr w:type="spellStart"/>
      <w:r>
        <w:rPr>
          <w:rFonts w:ascii="Times New Roman" w:eastAsia="Times New Roman" w:hAnsi="Times New Roman" w:cs="Times New Roman"/>
          <w:color w:val="000000"/>
        </w:rPr>
        <w:t>Schlacher</w:t>
      </w:r>
      <w:proofErr w:type="spellEnd"/>
      <w:r>
        <w:rPr>
          <w:rFonts w:ascii="Times New Roman" w:eastAsia="Times New Roman" w:hAnsi="Times New Roman" w:cs="Times New Roman"/>
          <w:color w:val="000000"/>
        </w:rPr>
        <w:t xml:space="preserve"> 2013), but the correlation observed here indicates that this </w:t>
      </w:r>
      <w:r>
        <w:rPr>
          <w:rFonts w:ascii="Times New Roman" w:eastAsia="Times New Roman" w:hAnsi="Times New Roman" w:cs="Times New Roman"/>
          <w:color w:val="000000"/>
        </w:rPr>
        <w:t xml:space="preserve">easily obtained measurement was useful to identify expected patterns for </w:t>
      </w:r>
      <w:r>
        <w:rPr>
          <w:rFonts w:ascii="Times New Roman" w:eastAsia="Times New Roman" w:hAnsi="Times New Roman" w:cs="Times New Roman"/>
          <w:i/>
          <w:color w:val="000000"/>
        </w:rPr>
        <w:t xml:space="preserve">L. </w:t>
      </w:r>
      <w:proofErr w:type="spellStart"/>
      <w:r>
        <w:rPr>
          <w:rFonts w:ascii="Times New Roman" w:eastAsia="Times New Roman" w:hAnsi="Times New Roman" w:cs="Times New Roman"/>
          <w:i/>
          <w:color w:val="000000"/>
        </w:rPr>
        <w:t>subrugosa</w:t>
      </w:r>
      <w:proofErr w:type="spellEnd"/>
      <w:r>
        <w:rPr>
          <w:rFonts w:ascii="Times New Roman" w:eastAsia="Times New Roman" w:hAnsi="Times New Roman" w:cs="Times New Roman"/>
          <w:color w:val="000000"/>
        </w:rPr>
        <w:t xml:space="preserve">. </w:t>
      </w:r>
    </w:p>
    <w:p w14:paraId="00000058" w14:textId="77777777" w:rsidR="006205E7" w:rsidRDefault="00142CF5">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large part of explained variability in potential prey size or density was attributed to within- and </w:t>
      </w:r>
      <w:sdt>
        <w:sdtPr>
          <w:tag w:val="goog_rdk_192"/>
          <w:id w:val="-1340155098"/>
        </w:sdtPr>
        <w:sdtEndPr/>
        <w:sdtContent>
          <w:del w:id="130" w:author="Andre Pardal" w:date="2022-03-22T11:08:00Z">
            <w:r>
              <w:rPr>
                <w:rFonts w:ascii="Times New Roman" w:eastAsia="Times New Roman" w:hAnsi="Times New Roman" w:cs="Times New Roman"/>
                <w:color w:val="000000"/>
              </w:rPr>
              <w:delText xml:space="preserve">between </w:delText>
            </w:r>
          </w:del>
        </w:sdtContent>
      </w:sdt>
      <w:sdt>
        <w:sdtPr>
          <w:tag w:val="goog_rdk_193"/>
          <w:id w:val="-1117144529"/>
        </w:sdtPr>
        <w:sdtEndPr/>
        <w:sdtContent>
          <w:ins w:id="131" w:author="Andre Pardal" w:date="2022-03-22T11:08:00Z">
            <w:r>
              <w:rPr>
                <w:rFonts w:ascii="Times New Roman" w:eastAsia="Times New Roman" w:hAnsi="Times New Roman" w:cs="Times New Roman"/>
                <w:color w:val="000000"/>
              </w:rPr>
              <w:t>among</w:t>
            </w:r>
          </w:ins>
        </w:sdtContent>
      </w:sdt>
      <w:sdt>
        <w:sdtPr>
          <w:tag w:val="goog_rdk_194"/>
          <w:id w:val="-47839054"/>
        </w:sdtPr>
        <w:sdtEndPr/>
        <w:sdtContent>
          <w:del w:id="132" w:author="Andre Pardal" w:date="2022-03-22T11:08:00Z">
            <w:r>
              <w:rPr>
                <w:rFonts w:ascii="Times New Roman" w:eastAsia="Times New Roman" w:hAnsi="Times New Roman" w:cs="Times New Roman"/>
                <w:color w:val="000000"/>
              </w:rPr>
              <w:delText>site-</w:delText>
            </w:r>
          </w:del>
        </w:sdtContent>
      </w:sdt>
      <w:sdt>
        <w:sdtPr>
          <w:tag w:val="goog_rdk_195"/>
          <w:id w:val="-799147191"/>
        </w:sdtPr>
        <w:sdtEndPr/>
        <w:sdtContent>
          <w:ins w:id="133" w:author="Andre Pardal" w:date="2022-03-22T11:08:00Z">
            <w:r>
              <w:rPr>
                <w:rFonts w:ascii="Times New Roman" w:eastAsia="Times New Roman" w:hAnsi="Times New Roman" w:cs="Times New Roman"/>
                <w:color w:val="000000"/>
              </w:rPr>
              <w:t xml:space="preserve">-sites </w:t>
            </w:r>
          </w:ins>
        </w:sdtContent>
      </w:sdt>
      <w:r>
        <w:rPr>
          <w:rFonts w:ascii="Times New Roman" w:eastAsia="Times New Roman" w:hAnsi="Times New Roman" w:cs="Times New Roman"/>
          <w:color w:val="000000"/>
        </w:rPr>
        <w:t xml:space="preserve">level, reflecting the importance </w:t>
      </w:r>
      <w:r>
        <w:rPr>
          <w:rFonts w:ascii="Times New Roman" w:eastAsia="Times New Roman" w:hAnsi="Times New Roman" w:cs="Times New Roman"/>
          <w:color w:val="000000"/>
        </w:rPr>
        <w:t xml:space="preserve">of processes at the site scale. Costa Verde and São </w:t>
      </w:r>
      <w:proofErr w:type="spellStart"/>
      <w:r>
        <w:rPr>
          <w:rFonts w:ascii="Times New Roman" w:eastAsia="Times New Roman" w:hAnsi="Times New Roman" w:cs="Times New Roman"/>
          <w:color w:val="000000"/>
        </w:rPr>
        <w:t>Sebastião</w:t>
      </w:r>
      <w:proofErr w:type="spellEnd"/>
      <w:r>
        <w:rPr>
          <w:rFonts w:ascii="Times New Roman" w:eastAsia="Times New Roman" w:hAnsi="Times New Roman" w:cs="Times New Roman"/>
          <w:color w:val="000000"/>
        </w:rPr>
        <w:t xml:space="preserve"> Channel have a complex contour and all sets of wave exposition, inclination, </w:t>
      </w:r>
      <w:proofErr w:type="spellStart"/>
      <w:r>
        <w:rPr>
          <w:rFonts w:ascii="Times New Roman" w:eastAsia="Times New Roman" w:hAnsi="Times New Roman" w:cs="Times New Roman"/>
          <w:color w:val="000000"/>
        </w:rPr>
        <w:t>Chl</w:t>
      </w:r>
      <w:proofErr w:type="spellEnd"/>
      <w:r>
        <w:rPr>
          <w:rFonts w:ascii="Times New Roman" w:eastAsia="Times New Roman" w:hAnsi="Times New Roman" w:cs="Times New Roman"/>
          <w:color w:val="000000"/>
        </w:rPr>
        <w:t>-a and roughness creating variable conditions of lateral modifiers (</w:t>
      </w:r>
      <w:r>
        <w:rPr>
          <w:rFonts w:ascii="Times New Roman" w:eastAsia="Times New Roman" w:hAnsi="Times New Roman" w:cs="Times New Roman"/>
          <w:i/>
          <w:color w:val="000000"/>
        </w:rPr>
        <w:t>i.e</w:t>
      </w:r>
      <w:r>
        <w:rPr>
          <w:rFonts w:ascii="Times New Roman" w:eastAsia="Times New Roman" w:hAnsi="Times New Roman" w:cs="Times New Roman"/>
          <w:color w:val="000000"/>
        </w:rPr>
        <w:t>., wave exposure and temperature) acting lo</w:t>
      </w:r>
      <w:r>
        <w:rPr>
          <w:rFonts w:ascii="Times New Roman" w:eastAsia="Times New Roman" w:hAnsi="Times New Roman" w:cs="Times New Roman"/>
          <w:color w:val="000000"/>
        </w:rPr>
        <w:t xml:space="preserve">cally and modulating bottom-up and top-down effects (Hawkins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2020). Larger effects are easier to be evidenced in analysis (Underwood 1997) and are better represented in extreme of gradients (</w:t>
      </w:r>
      <w:proofErr w:type="spellStart"/>
      <w:r>
        <w:rPr>
          <w:rFonts w:ascii="Times New Roman" w:eastAsia="Times New Roman" w:hAnsi="Times New Roman" w:cs="Times New Roman"/>
          <w:color w:val="000000"/>
        </w:rPr>
        <w:t>Bertness</w:t>
      </w:r>
      <w:proofErr w:type="spellEnd"/>
      <w:r>
        <w:rPr>
          <w:rFonts w:ascii="Times New Roman" w:eastAsia="Times New Roman" w:hAnsi="Times New Roman" w:cs="Times New Roman"/>
          <w:color w:val="000000"/>
        </w:rPr>
        <w:t xml:space="preserve"> &amp; Callaway 1994), as observed for Lagos subregion</w:t>
      </w:r>
      <w:r>
        <w:rPr>
          <w:rFonts w:ascii="Times New Roman" w:eastAsia="Times New Roman" w:hAnsi="Times New Roman" w:cs="Times New Roman"/>
          <w:color w:val="000000"/>
        </w:rPr>
        <w:t>. Synergistic effects, however, may be easily explored at the transitional zones because those offer natural combinations of local-scale drivers with a relative homogeneity in temperature and productivity that are the main drivers at a larger scale. This w</w:t>
      </w:r>
      <w:r>
        <w:rPr>
          <w:rFonts w:ascii="Times New Roman" w:eastAsia="Times New Roman" w:hAnsi="Times New Roman" w:cs="Times New Roman"/>
          <w:color w:val="000000"/>
        </w:rPr>
        <w:t xml:space="preserve">ay, sites between Costa Verde and </w:t>
      </w:r>
      <w:proofErr w:type="spellStart"/>
      <w:r>
        <w:rPr>
          <w:rFonts w:ascii="Times New Roman" w:eastAsia="Times New Roman" w:hAnsi="Times New Roman" w:cs="Times New Roman"/>
          <w:color w:val="000000"/>
        </w:rPr>
        <w:t>Ubatuba</w:t>
      </w:r>
      <w:proofErr w:type="spellEnd"/>
      <w:r>
        <w:rPr>
          <w:rFonts w:ascii="Times New Roman" w:eastAsia="Times New Roman" w:hAnsi="Times New Roman" w:cs="Times New Roman"/>
          <w:color w:val="000000"/>
        </w:rPr>
        <w:t xml:space="preserve"> are ideal for future experimental approaches to depicting the relative contribution of roughness and wave exposure to biotic interactions in rocky shore communities.</w:t>
      </w:r>
    </w:p>
    <w:p w14:paraId="00000059" w14:textId="77777777" w:rsidR="006205E7" w:rsidRDefault="00142CF5">
      <w:pPr>
        <w:pBdr>
          <w:top w:val="nil"/>
          <w:left w:val="nil"/>
          <w:bottom w:val="nil"/>
          <w:right w:val="nil"/>
          <w:between w:val="nil"/>
        </w:pBd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predator species </w:t>
      </w:r>
      <w:r>
        <w:rPr>
          <w:rFonts w:ascii="Times New Roman" w:eastAsia="Times New Roman" w:hAnsi="Times New Roman" w:cs="Times New Roman"/>
          <w:i/>
          <w:color w:val="000000"/>
        </w:rPr>
        <w:t xml:space="preserve">S. </w:t>
      </w:r>
      <w:proofErr w:type="spellStart"/>
      <w:r>
        <w:rPr>
          <w:rFonts w:ascii="Times New Roman" w:eastAsia="Times New Roman" w:hAnsi="Times New Roman" w:cs="Times New Roman"/>
          <w:i/>
          <w:color w:val="000000"/>
        </w:rPr>
        <w:t>brasiliensis</w:t>
      </w:r>
      <w:proofErr w:type="spellEnd"/>
      <w:r>
        <w:rPr>
          <w:rFonts w:ascii="Times New Roman" w:eastAsia="Times New Roman" w:hAnsi="Times New Roman" w:cs="Times New Roman"/>
          <w:color w:val="000000"/>
        </w:rPr>
        <w:t xml:space="preserve"> abundance w</w:t>
      </w:r>
      <w:r>
        <w:rPr>
          <w:rFonts w:ascii="Times New Roman" w:eastAsia="Times New Roman" w:hAnsi="Times New Roman" w:cs="Times New Roman"/>
          <w:color w:val="000000"/>
        </w:rPr>
        <w:t>as positively affected by wave exposure, the same driver affecting positively mussel cover, which might be linked to a greater availability of prey (</w:t>
      </w:r>
      <w:proofErr w:type="spellStart"/>
      <w:r>
        <w:rPr>
          <w:rFonts w:ascii="Times New Roman" w:eastAsia="Times New Roman" w:hAnsi="Times New Roman" w:cs="Times New Roman"/>
          <w:color w:val="000000"/>
        </w:rPr>
        <w:t>Rilov</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2001, </w:t>
      </w:r>
      <w:proofErr w:type="spellStart"/>
      <w:r>
        <w:rPr>
          <w:rFonts w:ascii="Times New Roman" w:eastAsia="Times New Roman" w:hAnsi="Times New Roman" w:cs="Times New Roman"/>
          <w:color w:val="000000"/>
        </w:rPr>
        <w:t>Christofoletti</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2011b) in addition to increased recruitment. At the same time, mussel cover was negatively associated with whelk size. The absence of predation effects increases the importance of competition among sessile organisms, affecting patchiness within- and betw</w:t>
      </w:r>
      <w:r>
        <w:rPr>
          <w:rFonts w:ascii="Times New Roman" w:eastAsia="Times New Roman" w:hAnsi="Times New Roman" w:cs="Times New Roman"/>
          <w:color w:val="000000"/>
        </w:rPr>
        <w:t xml:space="preserve">een tidal strata (Underwood 1984, Hawkins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2020), and may have larger influence on prey populations. Still, other biotic (recruitment and competition) and anthropogenic factors not evaluated here may regulate predator populations, especially the whel</w:t>
      </w:r>
      <w:r>
        <w:rPr>
          <w:rFonts w:ascii="Times New Roman" w:eastAsia="Times New Roman" w:hAnsi="Times New Roman" w:cs="Times New Roman"/>
          <w:color w:val="000000"/>
        </w:rPr>
        <w:t xml:space="preserve">k harvesting for </w:t>
      </w:r>
      <w:r>
        <w:rPr>
          <w:rFonts w:ascii="Times New Roman" w:eastAsia="Times New Roman" w:hAnsi="Times New Roman" w:cs="Times New Roman"/>
          <w:color w:val="000000"/>
        </w:rPr>
        <w:lastRenderedPageBreak/>
        <w:t>consumption and aquarium trade practiced along the Brazilian coast (</w:t>
      </w:r>
      <w:proofErr w:type="spellStart"/>
      <w:r>
        <w:rPr>
          <w:rFonts w:ascii="Times New Roman" w:eastAsia="Times New Roman" w:hAnsi="Times New Roman" w:cs="Times New Roman"/>
          <w:color w:val="000000"/>
        </w:rPr>
        <w:t>Gurjão</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Lotufo</w:t>
      </w:r>
      <w:proofErr w:type="spellEnd"/>
      <w:r>
        <w:rPr>
          <w:rFonts w:ascii="Times New Roman" w:eastAsia="Times New Roman" w:hAnsi="Times New Roman" w:cs="Times New Roman"/>
          <w:color w:val="000000"/>
        </w:rPr>
        <w:t xml:space="preserve"> 2018).  </w:t>
      </w:r>
    </w:p>
    <w:p w14:paraId="0000005A" w14:textId="77777777" w:rsidR="006205E7" w:rsidRDefault="00142CF5">
      <w:pPr>
        <w:spacing w:after="120" w:line="36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Few studies comprised large-scale patterns in rocky intertidal communities along the Southwestern Atlantic (see also </w:t>
      </w:r>
      <w:proofErr w:type="spellStart"/>
      <w:r>
        <w:rPr>
          <w:rFonts w:ascii="Times New Roman" w:eastAsia="Times New Roman" w:hAnsi="Times New Roman" w:cs="Times New Roman"/>
          <w:color w:val="000000"/>
        </w:rPr>
        <w:t>Giménez</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2017; Cruz-Motta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2020; </w:t>
      </w:r>
      <w:proofErr w:type="spellStart"/>
      <w:r>
        <w:rPr>
          <w:rFonts w:ascii="Times New Roman" w:eastAsia="Times New Roman" w:hAnsi="Times New Roman" w:cs="Times New Roman"/>
          <w:color w:val="000000"/>
        </w:rPr>
        <w:t>Livore</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2021), and the present is the first dealing with multi-taxa populational paramet</w:t>
      </w:r>
      <w:r>
        <w:rPr>
          <w:rFonts w:ascii="Times New Roman" w:eastAsia="Times New Roman" w:hAnsi="Times New Roman" w:cs="Times New Roman"/>
          <w:color w:val="000000"/>
        </w:rPr>
        <w:t xml:space="preserve">ers, adding to the comprehension of links between environmental variability and biological responses at multiple spatial scales. Here, we observed mainly the influence of lateral modifiers, </w:t>
      </w:r>
      <w:r>
        <w:rPr>
          <w:rFonts w:ascii="Times New Roman" w:eastAsia="Times New Roman" w:hAnsi="Times New Roman" w:cs="Times New Roman"/>
          <w:i/>
          <w:color w:val="000000"/>
        </w:rPr>
        <w:t>i.e.</w:t>
      </w:r>
      <w:r>
        <w:rPr>
          <w:rFonts w:ascii="Times New Roman" w:eastAsia="Times New Roman" w:hAnsi="Times New Roman" w:cs="Times New Roman"/>
          <w:color w:val="000000"/>
        </w:rPr>
        <w:t>, abiotic drivers, over studied populations and few elements l</w:t>
      </w:r>
      <w:r>
        <w:rPr>
          <w:rFonts w:ascii="Times New Roman" w:eastAsia="Times New Roman" w:hAnsi="Times New Roman" w:cs="Times New Roman"/>
          <w:color w:val="000000"/>
        </w:rPr>
        <w:t>inking bottom-up processes regulating rocky shore populations in Southeastern Brazilian coast. We indicate here important correlative between biotic patterns and abiotic drivers, but we still need experimental validation of the relative importance of bioti</w:t>
      </w:r>
      <w:r>
        <w:rPr>
          <w:rFonts w:ascii="Times New Roman" w:eastAsia="Times New Roman" w:hAnsi="Times New Roman" w:cs="Times New Roman"/>
          <w:color w:val="000000"/>
        </w:rPr>
        <w:t>c interactions on intertidal communities in Southwestern Atlantic shores. Although species interaction (i.e., grazing, predation) has been demonstrated to have great importance on the dynamic of local intertidal communities (</w:t>
      </w:r>
      <w:proofErr w:type="spellStart"/>
      <w:r>
        <w:rPr>
          <w:rFonts w:ascii="Times New Roman" w:eastAsia="Times New Roman" w:hAnsi="Times New Roman" w:cs="Times New Roman"/>
          <w:color w:val="000000"/>
        </w:rPr>
        <w:t>Christofoletti</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2010; 201</w:t>
      </w:r>
      <w:r>
        <w:rPr>
          <w:rFonts w:ascii="Times New Roman" w:eastAsia="Times New Roman" w:hAnsi="Times New Roman" w:cs="Times New Roman"/>
          <w:color w:val="000000"/>
        </w:rPr>
        <w:t xml:space="preserve">1a; López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2010), at the studied scale we did not observe the expected effects of predators and NDVI to rocky shore communities. Further efforts should address the role of species interaction at broader spatial extents accounting for variability of k</w:t>
      </w:r>
      <w:r>
        <w:rPr>
          <w:rFonts w:ascii="Times New Roman" w:eastAsia="Times New Roman" w:hAnsi="Times New Roman" w:cs="Times New Roman"/>
          <w:color w:val="000000"/>
        </w:rPr>
        <w:t>ey abiotic features (e.g., wave exposure and temperature) at within-site scale.</w:t>
      </w:r>
    </w:p>
    <w:p w14:paraId="0000005B" w14:textId="77777777" w:rsidR="006205E7" w:rsidRDefault="006205E7">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05C" w14:textId="77777777" w:rsidR="006205E7" w:rsidRDefault="006205E7">
      <w:pPr>
        <w:spacing w:line="360" w:lineRule="auto"/>
        <w:jc w:val="both"/>
        <w:rPr>
          <w:rFonts w:ascii="Times New Roman" w:eastAsia="Times New Roman" w:hAnsi="Times New Roman" w:cs="Times New Roman"/>
          <w:color w:val="FF0000"/>
        </w:rPr>
      </w:pPr>
    </w:p>
    <w:p w14:paraId="0000005D" w14:textId="77777777" w:rsidR="006205E7" w:rsidRPr="00D652D8" w:rsidRDefault="00142CF5">
      <w:pPr>
        <w:jc w:val="center"/>
        <w:rPr>
          <w:rFonts w:ascii="Times New Roman" w:eastAsia="Times New Roman" w:hAnsi="Times New Roman" w:cs="Times New Roman"/>
          <w:b/>
          <w:lang w:val="pt-BR"/>
        </w:rPr>
      </w:pPr>
      <w:proofErr w:type="spellStart"/>
      <w:r w:rsidRPr="00D652D8">
        <w:rPr>
          <w:rFonts w:ascii="Times New Roman" w:eastAsia="Times New Roman" w:hAnsi="Times New Roman" w:cs="Times New Roman"/>
          <w:b/>
          <w:lang w:val="pt-BR"/>
        </w:rPr>
        <w:t>References</w:t>
      </w:r>
      <w:proofErr w:type="spellEnd"/>
    </w:p>
    <w:p w14:paraId="0000005E" w14:textId="77777777" w:rsidR="006205E7" w:rsidRPr="00D652D8" w:rsidRDefault="006205E7">
      <w:pPr>
        <w:jc w:val="center"/>
        <w:rPr>
          <w:rFonts w:ascii="Times New Roman" w:eastAsia="Times New Roman" w:hAnsi="Times New Roman" w:cs="Times New Roman"/>
          <w:b/>
          <w:lang w:val="pt-BR"/>
        </w:rPr>
      </w:pPr>
    </w:p>
    <w:p w14:paraId="0000005F" w14:textId="77777777" w:rsidR="006205E7" w:rsidRPr="00D652D8" w:rsidRDefault="006205E7">
      <w:pPr>
        <w:pBdr>
          <w:top w:val="nil"/>
          <w:left w:val="nil"/>
          <w:bottom w:val="nil"/>
          <w:right w:val="nil"/>
          <w:between w:val="nil"/>
        </w:pBdr>
        <w:ind w:left="709" w:hanging="709"/>
        <w:jc w:val="both"/>
        <w:rPr>
          <w:rFonts w:ascii="Times New Roman" w:eastAsia="Times New Roman" w:hAnsi="Times New Roman" w:cs="Times New Roman"/>
          <w:color w:val="000000"/>
          <w:lang w:val="pt-BR"/>
        </w:rPr>
      </w:pPr>
    </w:p>
    <w:p w14:paraId="00000060" w14:textId="77777777" w:rsidR="006205E7" w:rsidRDefault="00142CF5">
      <w:pPr>
        <w:widowControl w:val="0"/>
        <w:ind w:left="426" w:hanging="426"/>
        <w:jc w:val="both"/>
        <w:rPr>
          <w:rFonts w:ascii="Times New Roman" w:eastAsia="Times New Roman" w:hAnsi="Times New Roman" w:cs="Times New Roman"/>
        </w:rPr>
      </w:pPr>
      <w:proofErr w:type="spellStart"/>
      <w:r w:rsidRPr="00D652D8">
        <w:rPr>
          <w:rFonts w:ascii="Times New Roman" w:eastAsia="Times New Roman" w:hAnsi="Times New Roman" w:cs="Times New Roman"/>
          <w:lang w:val="pt-BR"/>
        </w:rPr>
        <w:t>Aguillera</w:t>
      </w:r>
      <w:proofErr w:type="spellEnd"/>
      <w:r w:rsidRPr="00D652D8">
        <w:rPr>
          <w:rFonts w:ascii="Times New Roman" w:eastAsia="Times New Roman" w:hAnsi="Times New Roman" w:cs="Times New Roman"/>
          <w:lang w:val="pt-BR"/>
        </w:rPr>
        <w:t xml:space="preserve">, M.A. &amp; </w:t>
      </w:r>
      <w:proofErr w:type="spellStart"/>
      <w:r w:rsidRPr="00D652D8">
        <w:rPr>
          <w:rFonts w:ascii="Times New Roman" w:eastAsia="Times New Roman" w:hAnsi="Times New Roman" w:cs="Times New Roman"/>
          <w:lang w:val="pt-BR"/>
        </w:rPr>
        <w:t>Navarrete</w:t>
      </w:r>
      <w:proofErr w:type="spellEnd"/>
      <w:r w:rsidRPr="00D652D8">
        <w:rPr>
          <w:rFonts w:ascii="Times New Roman" w:eastAsia="Times New Roman" w:hAnsi="Times New Roman" w:cs="Times New Roman"/>
          <w:lang w:val="pt-BR"/>
        </w:rPr>
        <w:t xml:space="preserve">, S.A. 2007. </w:t>
      </w:r>
      <w:r>
        <w:rPr>
          <w:rFonts w:ascii="Times New Roman" w:eastAsia="Times New Roman" w:hAnsi="Times New Roman" w:cs="Times New Roman"/>
        </w:rPr>
        <w:t xml:space="preserve">Effects of </w:t>
      </w:r>
      <w:r>
        <w:rPr>
          <w:rFonts w:ascii="Times New Roman" w:eastAsia="Times New Roman" w:hAnsi="Times New Roman" w:cs="Times New Roman"/>
          <w:i/>
        </w:rPr>
        <w:t xml:space="preserve">Chiton </w:t>
      </w:r>
      <w:proofErr w:type="spellStart"/>
      <w:r>
        <w:rPr>
          <w:rFonts w:ascii="Times New Roman" w:eastAsia="Times New Roman" w:hAnsi="Times New Roman" w:cs="Times New Roman"/>
          <w:i/>
        </w:rPr>
        <w:t>granosus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Frembly</w:t>
      </w:r>
      <w:proofErr w:type="spellEnd"/>
      <w:r>
        <w:rPr>
          <w:rFonts w:ascii="Times New Roman" w:eastAsia="Times New Roman" w:hAnsi="Times New Roman" w:cs="Times New Roman"/>
        </w:rPr>
        <w:t>, 1827) and other molluscan grazers on algal succession in wave exposed mid-intertidal</w:t>
      </w:r>
      <w:r>
        <w:rPr>
          <w:rFonts w:ascii="Times New Roman" w:eastAsia="Times New Roman" w:hAnsi="Times New Roman" w:cs="Times New Roman"/>
        </w:rPr>
        <w:t xml:space="preserve"> rocky shores of central Chile. J. Exp. Mar. Biol. Ecol., 349, 84–98.</w:t>
      </w:r>
    </w:p>
    <w:p w14:paraId="00000061" w14:textId="77777777" w:rsidR="006205E7" w:rsidRDefault="00142CF5">
      <w:pPr>
        <w:pBdr>
          <w:top w:val="nil"/>
          <w:left w:val="nil"/>
          <w:bottom w:val="nil"/>
          <w:right w:val="nil"/>
          <w:between w:val="nil"/>
        </w:pBdr>
        <w:ind w:left="426" w:hanging="426"/>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Alboukadel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Kassambara</w:t>
      </w:r>
      <w:proofErr w:type="spellEnd"/>
      <w:r>
        <w:rPr>
          <w:rFonts w:ascii="Times New Roman" w:eastAsia="Times New Roman" w:hAnsi="Times New Roman" w:cs="Times New Roman"/>
          <w:color w:val="000000"/>
        </w:rPr>
        <w:t xml:space="preserve"> and Fabian Mundt (2020). </w:t>
      </w:r>
      <w:proofErr w:type="spellStart"/>
      <w:r>
        <w:rPr>
          <w:rFonts w:ascii="Times New Roman" w:eastAsia="Times New Roman" w:hAnsi="Times New Roman" w:cs="Times New Roman"/>
          <w:color w:val="000000"/>
        </w:rPr>
        <w:t>factoextra</w:t>
      </w:r>
      <w:proofErr w:type="spellEnd"/>
      <w:r>
        <w:rPr>
          <w:rFonts w:ascii="Times New Roman" w:eastAsia="Times New Roman" w:hAnsi="Times New Roman" w:cs="Times New Roman"/>
          <w:color w:val="000000"/>
        </w:rPr>
        <w:t>: Extract and Visualize the Results of Multivariate Data Analyses. R package version 1.0.7. https://CRAN.R-project.org/package=factoextra</w:t>
      </w:r>
    </w:p>
    <w:p w14:paraId="00000062" w14:textId="77777777" w:rsidR="006205E7" w:rsidRDefault="00142CF5">
      <w:pPr>
        <w:widowControl w:val="0"/>
        <w:ind w:left="426" w:hanging="426"/>
        <w:jc w:val="both"/>
        <w:rPr>
          <w:rFonts w:ascii="Times New Roman" w:eastAsia="Times New Roman" w:hAnsi="Times New Roman" w:cs="Times New Roman"/>
        </w:rPr>
      </w:pPr>
      <w:proofErr w:type="spellStart"/>
      <w:r>
        <w:rPr>
          <w:rFonts w:ascii="Times New Roman" w:eastAsia="Times New Roman" w:hAnsi="Times New Roman" w:cs="Times New Roman"/>
        </w:rPr>
        <w:t>Apolinário</w:t>
      </w:r>
      <w:proofErr w:type="spellEnd"/>
      <w:r>
        <w:rPr>
          <w:rFonts w:ascii="Times New Roman" w:eastAsia="Times New Roman" w:hAnsi="Times New Roman" w:cs="Times New Roman"/>
        </w:rPr>
        <w:t xml:space="preserve">, M., R. Coutinho &amp; M.H. </w:t>
      </w:r>
      <w:proofErr w:type="spellStart"/>
      <w:r>
        <w:rPr>
          <w:rFonts w:ascii="Times New Roman" w:eastAsia="Times New Roman" w:hAnsi="Times New Roman" w:cs="Times New Roman"/>
        </w:rPr>
        <w:t>Baeta</w:t>
      </w:r>
      <w:proofErr w:type="spellEnd"/>
      <w:r>
        <w:rPr>
          <w:rFonts w:ascii="Times New Roman" w:eastAsia="Times New Roman" w:hAnsi="Times New Roman" w:cs="Times New Roman"/>
        </w:rPr>
        <w:t>-Neves. 1999. Periwin</w:t>
      </w:r>
      <w:r>
        <w:rPr>
          <w:rFonts w:ascii="Times New Roman" w:eastAsia="Times New Roman" w:hAnsi="Times New Roman" w:cs="Times New Roman"/>
        </w:rPr>
        <w:t>kle (</w:t>
      </w:r>
      <w:proofErr w:type="spellStart"/>
      <w:r>
        <w:rPr>
          <w:rFonts w:ascii="Times New Roman" w:eastAsia="Times New Roman" w:hAnsi="Times New Roman" w:cs="Times New Roman"/>
        </w:rPr>
        <w:t>Gastropoda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Littorinidae</w:t>
      </w:r>
      <w:proofErr w:type="spellEnd"/>
      <w:r>
        <w:rPr>
          <w:rFonts w:ascii="Times New Roman" w:eastAsia="Times New Roman" w:hAnsi="Times New Roman" w:cs="Times New Roman"/>
        </w:rPr>
        <w:t>) habitat selection and its impact upon microalgal populations. Rev. Bras. Biol., 59(2): 211-218.</w:t>
      </w:r>
    </w:p>
    <w:p w14:paraId="00000063" w14:textId="77777777" w:rsidR="006205E7" w:rsidRDefault="00142CF5">
      <w:pPr>
        <w:widowControl w:val="0"/>
        <w:ind w:left="426" w:hanging="426"/>
        <w:jc w:val="both"/>
        <w:rPr>
          <w:rFonts w:ascii="Times New Roman" w:eastAsia="Times New Roman" w:hAnsi="Times New Roman" w:cs="Times New Roman"/>
        </w:rPr>
      </w:pPr>
      <w:r>
        <w:rPr>
          <w:rFonts w:ascii="Times New Roman" w:eastAsia="Times New Roman" w:hAnsi="Times New Roman" w:cs="Times New Roman"/>
        </w:rPr>
        <w:t>Atkinson, D. 1994. Temperature and organism size-a biological law for ectotherms? Adv. Ecol. Res. 25:1-58.</w:t>
      </w:r>
    </w:p>
    <w:p w14:paraId="00000064" w14:textId="77777777" w:rsidR="006205E7" w:rsidRPr="00D652D8" w:rsidRDefault="00142CF5">
      <w:pPr>
        <w:widowControl w:val="0"/>
        <w:pBdr>
          <w:top w:val="nil"/>
          <w:left w:val="nil"/>
          <w:bottom w:val="nil"/>
          <w:right w:val="nil"/>
          <w:between w:val="nil"/>
        </w:pBdr>
        <w:ind w:left="426" w:hanging="426"/>
        <w:jc w:val="both"/>
        <w:rPr>
          <w:rFonts w:ascii="Times New Roman" w:eastAsia="Times New Roman" w:hAnsi="Times New Roman" w:cs="Times New Roman"/>
          <w:color w:val="000000"/>
          <w:lang w:val="pt-BR"/>
        </w:rPr>
      </w:pPr>
      <w:r>
        <w:rPr>
          <w:rFonts w:ascii="Times New Roman" w:eastAsia="Times New Roman" w:hAnsi="Times New Roman" w:cs="Times New Roman"/>
          <w:color w:val="000000"/>
        </w:rPr>
        <w:t>Barbosa A.C.C, Cristal</w:t>
      </w:r>
      <w:r>
        <w:rPr>
          <w:rFonts w:ascii="Times New Roman" w:eastAsia="Times New Roman" w:hAnsi="Times New Roman" w:cs="Times New Roman"/>
          <w:color w:val="000000"/>
        </w:rPr>
        <w:t xml:space="preserve"> C. Gomes, Gilberto C. Pereira, </w:t>
      </w:r>
      <w:proofErr w:type="spellStart"/>
      <w:r>
        <w:rPr>
          <w:rFonts w:ascii="Times New Roman" w:eastAsia="Times New Roman" w:hAnsi="Times New Roman" w:cs="Times New Roman"/>
          <w:color w:val="000000"/>
        </w:rPr>
        <w:t>Marília</w:t>
      </w:r>
      <w:proofErr w:type="spellEnd"/>
      <w:r>
        <w:rPr>
          <w:rFonts w:ascii="Times New Roman" w:eastAsia="Times New Roman" w:hAnsi="Times New Roman" w:cs="Times New Roman"/>
          <w:color w:val="000000"/>
        </w:rPr>
        <w:t xml:space="preserve"> Bueno, Augusto A. V. Flores (2016) Local biological drivers, not remote forcing, predict settlement rate to a subtropical barnacle population. </w:t>
      </w:r>
      <w:r w:rsidRPr="00D652D8">
        <w:rPr>
          <w:rFonts w:ascii="Times New Roman" w:eastAsia="Times New Roman" w:hAnsi="Times New Roman" w:cs="Times New Roman"/>
          <w:color w:val="000000"/>
          <w:lang w:val="pt-BR"/>
        </w:rPr>
        <w:t xml:space="preserve">Mar </w:t>
      </w:r>
      <w:proofErr w:type="spellStart"/>
      <w:r w:rsidRPr="00D652D8">
        <w:rPr>
          <w:rFonts w:ascii="Times New Roman" w:eastAsia="Times New Roman" w:hAnsi="Times New Roman" w:cs="Times New Roman"/>
          <w:color w:val="000000"/>
          <w:lang w:val="pt-BR"/>
        </w:rPr>
        <w:t>Ecol</w:t>
      </w:r>
      <w:proofErr w:type="spellEnd"/>
      <w:r w:rsidRPr="00D652D8">
        <w:rPr>
          <w:rFonts w:ascii="Times New Roman" w:eastAsia="Times New Roman" w:hAnsi="Times New Roman" w:cs="Times New Roman"/>
          <w:color w:val="000000"/>
          <w:lang w:val="pt-BR"/>
        </w:rPr>
        <w:t xml:space="preserve"> </w:t>
      </w:r>
      <w:proofErr w:type="spellStart"/>
      <w:r w:rsidRPr="00D652D8">
        <w:rPr>
          <w:rFonts w:ascii="Times New Roman" w:eastAsia="Times New Roman" w:hAnsi="Times New Roman" w:cs="Times New Roman"/>
          <w:color w:val="000000"/>
          <w:lang w:val="pt-BR"/>
        </w:rPr>
        <w:t>Prog</w:t>
      </w:r>
      <w:proofErr w:type="spellEnd"/>
      <w:r w:rsidRPr="00D652D8">
        <w:rPr>
          <w:rFonts w:ascii="Times New Roman" w:eastAsia="Times New Roman" w:hAnsi="Times New Roman" w:cs="Times New Roman"/>
          <w:color w:val="000000"/>
          <w:lang w:val="pt-BR"/>
        </w:rPr>
        <w:t xml:space="preserve"> Ser, 543: 201-208.</w:t>
      </w:r>
    </w:p>
    <w:p w14:paraId="00000065" w14:textId="77777777" w:rsidR="006205E7" w:rsidRDefault="00142CF5">
      <w:pPr>
        <w:widowControl w:val="0"/>
        <w:pBdr>
          <w:top w:val="nil"/>
          <w:left w:val="nil"/>
          <w:bottom w:val="nil"/>
          <w:right w:val="nil"/>
          <w:between w:val="nil"/>
        </w:pBdr>
        <w:ind w:left="426" w:hanging="426"/>
        <w:jc w:val="both"/>
        <w:rPr>
          <w:rFonts w:ascii="Times New Roman" w:eastAsia="Times New Roman" w:hAnsi="Times New Roman" w:cs="Times New Roman"/>
          <w:color w:val="000000"/>
        </w:rPr>
      </w:pPr>
      <w:r w:rsidRPr="00D652D8">
        <w:rPr>
          <w:rFonts w:ascii="Times New Roman" w:eastAsia="Times New Roman" w:hAnsi="Times New Roman" w:cs="Times New Roman"/>
          <w:color w:val="000000"/>
          <w:lang w:val="pt-BR"/>
        </w:rPr>
        <w:t>Benedetti-</w:t>
      </w:r>
      <w:proofErr w:type="spellStart"/>
      <w:r w:rsidRPr="00D652D8">
        <w:rPr>
          <w:rFonts w:ascii="Times New Roman" w:eastAsia="Times New Roman" w:hAnsi="Times New Roman" w:cs="Times New Roman"/>
          <w:color w:val="000000"/>
          <w:lang w:val="pt-BR"/>
        </w:rPr>
        <w:t>Cecchi</w:t>
      </w:r>
      <w:proofErr w:type="spellEnd"/>
      <w:r w:rsidRPr="00D652D8">
        <w:rPr>
          <w:rFonts w:ascii="Times New Roman" w:eastAsia="Times New Roman" w:hAnsi="Times New Roman" w:cs="Times New Roman"/>
          <w:color w:val="000000"/>
          <w:lang w:val="pt-BR"/>
        </w:rPr>
        <w:t xml:space="preserve">, L.; </w:t>
      </w:r>
      <w:proofErr w:type="spellStart"/>
      <w:r w:rsidRPr="00D652D8">
        <w:rPr>
          <w:rFonts w:ascii="Times New Roman" w:eastAsia="Times New Roman" w:hAnsi="Times New Roman" w:cs="Times New Roman"/>
          <w:color w:val="000000"/>
          <w:lang w:val="pt-BR"/>
        </w:rPr>
        <w:t>Acunto</w:t>
      </w:r>
      <w:proofErr w:type="spellEnd"/>
      <w:r w:rsidRPr="00D652D8">
        <w:rPr>
          <w:rFonts w:ascii="Times New Roman" w:eastAsia="Times New Roman" w:hAnsi="Times New Roman" w:cs="Times New Roman"/>
          <w:color w:val="000000"/>
          <w:lang w:val="pt-BR"/>
        </w:rPr>
        <w:t xml:space="preserve">, S.; </w:t>
      </w:r>
      <w:proofErr w:type="spellStart"/>
      <w:r w:rsidRPr="00D652D8">
        <w:rPr>
          <w:rFonts w:ascii="Times New Roman" w:eastAsia="Times New Roman" w:hAnsi="Times New Roman" w:cs="Times New Roman"/>
          <w:color w:val="000000"/>
          <w:lang w:val="pt-BR"/>
        </w:rPr>
        <w:t>Buller</w:t>
      </w:r>
      <w:r w:rsidRPr="00D652D8">
        <w:rPr>
          <w:rFonts w:ascii="Times New Roman" w:eastAsia="Times New Roman" w:hAnsi="Times New Roman" w:cs="Times New Roman"/>
          <w:color w:val="000000"/>
          <w:lang w:val="pt-BR"/>
        </w:rPr>
        <w:t>i</w:t>
      </w:r>
      <w:proofErr w:type="spellEnd"/>
      <w:r w:rsidRPr="00D652D8">
        <w:rPr>
          <w:rFonts w:ascii="Times New Roman" w:eastAsia="Times New Roman" w:hAnsi="Times New Roman" w:cs="Times New Roman"/>
          <w:color w:val="000000"/>
          <w:lang w:val="pt-BR"/>
        </w:rPr>
        <w:t xml:space="preserve">, F.; </w:t>
      </w:r>
      <w:proofErr w:type="spellStart"/>
      <w:r w:rsidRPr="00D652D8">
        <w:rPr>
          <w:rFonts w:ascii="Times New Roman" w:eastAsia="Times New Roman" w:hAnsi="Times New Roman" w:cs="Times New Roman"/>
          <w:color w:val="000000"/>
          <w:lang w:val="pt-BR"/>
        </w:rPr>
        <w:t>Cinelli</w:t>
      </w:r>
      <w:proofErr w:type="spellEnd"/>
      <w:r w:rsidRPr="00D652D8">
        <w:rPr>
          <w:rFonts w:ascii="Times New Roman" w:eastAsia="Times New Roman" w:hAnsi="Times New Roman" w:cs="Times New Roman"/>
          <w:color w:val="000000"/>
          <w:lang w:val="pt-BR"/>
        </w:rPr>
        <w:t xml:space="preserve">, F. 2000. </w:t>
      </w:r>
      <w:r>
        <w:rPr>
          <w:rFonts w:ascii="Times New Roman" w:eastAsia="Times New Roman" w:hAnsi="Times New Roman" w:cs="Times New Roman"/>
          <w:color w:val="000000"/>
        </w:rPr>
        <w:t xml:space="preserve">Population ecology of the barnacle </w:t>
      </w:r>
      <w:proofErr w:type="spellStart"/>
      <w:r>
        <w:rPr>
          <w:rFonts w:ascii="Times New Roman" w:eastAsia="Times New Roman" w:hAnsi="Times New Roman" w:cs="Times New Roman"/>
          <w:i/>
          <w:color w:val="000000"/>
        </w:rPr>
        <w:t>Chthamalus</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stellatus</w:t>
      </w:r>
      <w:proofErr w:type="spellEnd"/>
      <w:r>
        <w:rPr>
          <w:rFonts w:ascii="Times New Roman" w:eastAsia="Times New Roman" w:hAnsi="Times New Roman" w:cs="Times New Roman"/>
          <w:color w:val="000000"/>
        </w:rPr>
        <w:t xml:space="preserve"> in the northwest Mediterranean. Marine Ecology Progress Series, 198, 157-170.</w:t>
      </w:r>
    </w:p>
    <w:p w14:paraId="00000066" w14:textId="77777777" w:rsidR="006205E7" w:rsidRDefault="00142CF5">
      <w:pPr>
        <w:widowControl w:val="0"/>
        <w:pBdr>
          <w:top w:val="nil"/>
          <w:left w:val="nil"/>
          <w:bottom w:val="nil"/>
          <w:right w:val="nil"/>
          <w:between w:val="nil"/>
        </w:pBdr>
        <w:ind w:left="426" w:hanging="426"/>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lastRenderedPageBreak/>
        <w:t>Berke</w:t>
      </w:r>
      <w:proofErr w:type="spellEnd"/>
      <w:r>
        <w:rPr>
          <w:rFonts w:ascii="Times New Roman" w:eastAsia="Times New Roman" w:hAnsi="Times New Roman" w:cs="Times New Roman"/>
          <w:color w:val="000000"/>
        </w:rPr>
        <w:t xml:space="preserve"> SK, Jablonski D, Krug AZ, Roy K, </w:t>
      </w:r>
      <w:proofErr w:type="spellStart"/>
      <w:r>
        <w:rPr>
          <w:rFonts w:ascii="Times New Roman" w:eastAsia="Times New Roman" w:hAnsi="Times New Roman" w:cs="Times New Roman"/>
          <w:color w:val="000000"/>
        </w:rPr>
        <w:t>Tomasovych</w:t>
      </w:r>
      <w:proofErr w:type="spellEnd"/>
      <w:r>
        <w:rPr>
          <w:rFonts w:ascii="Times New Roman" w:eastAsia="Times New Roman" w:hAnsi="Times New Roman" w:cs="Times New Roman"/>
          <w:color w:val="000000"/>
        </w:rPr>
        <w:t xml:space="preserve"> A (2012) Beyond Bergmann’s rule: size–latitude relationships in marine Bivalvia world-wide. Global Ecology and Biogeography, 22(2): 173-183</w:t>
      </w:r>
    </w:p>
    <w:p w14:paraId="00000067" w14:textId="77777777" w:rsidR="006205E7" w:rsidRDefault="00142CF5">
      <w:pPr>
        <w:pBdr>
          <w:top w:val="nil"/>
          <w:left w:val="nil"/>
          <w:bottom w:val="nil"/>
          <w:right w:val="nil"/>
          <w:between w:val="nil"/>
        </w:pBdr>
        <w:ind w:left="426" w:hanging="426"/>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Bertness</w:t>
      </w:r>
      <w:proofErr w:type="spellEnd"/>
      <w:r>
        <w:rPr>
          <w:rFonts w:ascii="Times New Roman" w:eastAsia="Times New Roman" w:hAnsi="Times New Roman" w:cs="Times New Roman"/>
          <w:color w:val="000000"/>
        </w:rPr>
        <w:t xml:space="preserve"> MD, Callaway R (1994) Positive interactions in communitie</w:t>
      </w:r>
      <w:r>
        <w:rPr>
          <w:rFonts w:ascii="Times New Roman" w:eastAsia="Times New Roman" w:hAnsi="Times New Roman" w:cs="Times New Roman"/>
          <w:color w:val="000000"/>
        </w:rPr>
        <w:t xml:space="preserve">s. TREE, 9(5): 191-193. </w:t>
      </w:r>
    </w:p>
    <w:p w14:paraId="00000068" w14:textId="77777777" w:rsidR="006205E7" w:rsidRDefault="00142CF5">
      <w:pPr>
        <w:spacing w:after="40"/>
        <w:ind w:left="426" w:hanging="426"/>
        <w:jc w:val="both"/>
        <w:rPr>
          <w:rFonts w:ascii="Times New Roman" w:eastAsia="Times New Roman" w:hAnsi="Times New Roman" w:cs="Times New Roman"/>
        </w:rPr>
      </w:pPr>
      <w:r>
        <w:rPr>
          <w:rFonts w:ascii="Times New Roman" w:eastAsia="Times New Roman" w:hAnsi="Times New Roman" w:cs="Times New Roman"/>
        </w:rPr>
        <w:t xml:space="preserve">Brooks M, Kristensen K, van </w:t>
      </w:r>
      <w:proofErr w:type="spellStart"/>
      <w:r>
        <w:rPr>
          <w:rFonts w:ascii="Times New Roman" w:eastAsia="Times New Roman" w:hAnsi="Times New Roman" w:cs="Times New Roman"/>
        </w:rPr>
        <w:t>Benthem</w:t>
      </w:r>
      <w:proofErr w:type="spellEnd"/>
      <w:r>
        <w:rPr>
          <w:rFonts w:ascii="Times New Roman" w:eastAsia="Times New Roman" w:hAnsi="Times New Roman" w:cs="Times New Roman"/>
        </w:rPr>
        <w:t xml:space="preserve"> K, Magnusson A, Berg C, Nielsen A, </w:t>
      </w:r>
      <w:proofErr w:type="spellStart"/>
      <w:r>
        <w:rPr>
          <w:rFonts w:ascii="Times New Roman" w:eastAsia="Times New Roman" w:hAnsi="Times New Roman" w:cs="Times New Roman"/>
        </w:rPr>
        <w:t>Skaug</w:t>
      </w:r>
      <w:proofErr w:type="spellEnd"/>
      <w:r>
        <w:rPr>
          <w:rFonts w:ascii="Times New Roman" w:eastAsia="Times New Roman" w:hAnsi="Times New Roman" w:cs="Times New Roman"/>
        </w:rPr>
        <w:t xml:space="preserve"> H, </w:t>
      </w:r>
      <w:proofErr w:type="spellStart"/>
      <w:r>
        <w:rPr>
          <w:rFonts w:ascii="Times New Roman" w:eastAsia="Times New Roman" w:hAnsi="Times New Roman" w:cs="Times New Roman"/>
        </w:rPr>
        <w:t>Maechler</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Bolker</w:t>
      </w:r>
      <w:proofErr w:type="spellEnd"/>
      <w:r>
        <w:rPr>
          <w:rFonts w:ascii="Times New Roman" w:eastAsia="Times New Roman" w:hAnsi="Times New Roman" w:cs="Times New Roman"/>
        </w:rPr>
        <w:t xml:space="preserve"> B (2017) </w:t>
      </w:r>
      <w:proofErr w:type="spellStart"/>
      <w:r>
        <w:rPr>
          <w:rFonts w:ascii="Times New Roman" w:eastAsia="Times New Roman" w:hAnsi="Times New Roman" w:cs="Times New Roman"/>
        </w:rPr>
        <w:t>glmmTMB</w:t>
      </w:r>
      <w:proofErr w:type="spellEnd"/>
      <w:r>
        <w:rPr>
          <w:rFonts w:ascii="Times New Roman" w:eastAsia="Times New Roman" w:hAnsi="Times New Roman" w:cs="Times New Roman"/>
        </w:rPr>
        <w:t xml:space="preserve"> balances speed and flexibility among packages for zero-inflated generalized linear mixed modeling. R J 9:378–400</w:t>
      </w:r>
    </w:p>
    <w:p w14:paraId="00000069" w14:textId="77777777" w:rsidR="006205E7" w:rsidRDefault="00142CF5">
      <w:pPr>
        <w:widowControl w:val="0"/>
        <w:pBdr>
          <w:top w:val="nil"/>
          <w:left w:val="nil"/>
          <w:bottom w:val="nil"/>
          <w:right w:val="nil"/>
          <w:between w:val="nil"/>
        </w:pBdr>
        <w:ind w:left="426" w:hanging="426"/>
        <w:jc w:val="both"/>
        <w:rPr>
          <w:rFonts w:ascii="Times New Roman" w:eastAsia="Times New Roman" w:hAnsi="Times New Roman" w:cs="Times New Roman"/>
          <w:color w:val="000000"/>
        </w:rPr>
      </w:pPr>
      <w:r>
        <w:rPr>
          <w:rFonts w:ascii="Times New Roman" w:eastAsia="Times New Roman" w:hAnsi="Times New Roman" w:cs="Times New Roman"/>
          <w:color w:val="000000"/>
        </w:rPr>
        <w:t>Br</w:t>
      </w:r>
      <w:r>
        <w:rPr>
          <w:rFonts w:ascii="Times New Roman" w:eastAsia="Times New Roman" w:hAnsi="Times New Roman" w:cs="Times New Roman"/>
          <w:color w:val="000000"/>
        </w:rPr>
        <w:t>own JH (1995) Macroecology. University of Chicago Press, Chicago, USA. 269pp.</w:t>
      </w:r>
    </w:p>
    <w:p w14:paraId="0000006A" w14:textId="77777777" w:rsidR="006205E7" w:rsidRDefault="00142CF5">
      <w:pPr>
        <w:pBdr>
          <w:top w:val="nil"/>
          <w:left w:val="nil"/>
          <w:bottom w:val="nil"/>
          <w:right w:val="nil"/>
          <w:between w:val="nil"/>
        </w:pBdr>
        <w:ind w:left="426" w:hanging="42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Bryson, M.; Johnson-Roberson, M.; Murphy, R.J.; </w:t>
      </w:r>
      <w:proofErr w:type="spellStart"/>
      <w:r>
        <w:rPr>
          <w:rFonts w:ascii="Times New Roman" w:eastAsia="Times New Roman" w:hAnsi="Times New Roman" w:cs="Times New Roman"/>
          <w:color w:val="000000"/>
        </w:rPr>
        <w:t>Bongiorno</w:t>
      </w:r>
      <w:proofErr w:type="spellEnd"/>
      <w:r>
        <w:rPr>
          <w:rFonts w:ascii="Times New Roman" w:eastAsia="Times New Roman" w:hAnsi="Times New Roman" w:cs="Times New Roman"/>
          <w:color w:val="000000"/>
        </w:rPr>
        <w:t>, D. Kite Aerial Photography for Low-Cost, Ultra-high Spatial Resolution Multi-Spectral Mapping of Intertidal Landscapes.</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PlosOne</w:t>
      </w:r>
      <w:proofErr w:type="spellEnd"/>
      <w:r>
        <w:rPr>
          <w:rFonts w:ascii="Times New Roman" w:eastAsia="Times New Roman" w:hAnsi="Times New Roman" w:cs="Times New Roman"/>
          <w:color w:val="000000"/>
        </w:rPr>
        <w:t>, v.8, p.1-15. 2013</w:t>
      </w:r>
    </w:p>
    <w:p w14:paraId="0000006B" w14:textId="77777777" w:rsidR="006205E7" w:rsidRDefault="00142CF5">
      <w:pPr>
        <w:widowControl w:val="0"/>
        <w:ind w:left="426" w:hanging="426"/>
        <w:jc w:val="both"/>
        <w:rPr>
          <w:rFonts w:ascii="Times New Roman" w:eastAsia="Times New Roman" w:hAnsi="Times New Roman" w:cs="Times New Roman"/>
        </w:rPr>
      </w:pPr>
      <w:r>
        <w:rPr>
          <w:rFonts w:ascii="Times New Roman" w:eastAsia="Times New Roman" w:hAnsi="Times New Roman" w:cs="Times New Roman"/>
        </w:rPr>
        <w:t xml:space="preserve">Burrows, M.T (2012) Influences of wave fetch, tidal flow and ocean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on subtidal rocky communities. Mar. Ecol. Prog. Ser., 445:193-207</w:t>
      </w:r>
    </w:p>
    <w:p w14:paraId="0000006C" w14:textId="77777777" w:rsidR="006205E7" w:rsidRDefault="00142CF5">
      <w:pPr>
        <w:widowControl w:val="0"/>
        <w:ind w:left="426" w:hanging="426"/>
        <w:jc w:val="both"/>
        <w:rPr>
          <w:rFonts w:ascii="Times New Roman" w:eastAsia="Times New Roman" w:hAnsi="Times New Roman" w:cs="Times New Roman"/>
        </w:rPr>
      </w:pPr>
      <w:r>
        <w:rPr>
          <w:rFonts w:ascii="Times New Roman" w:eastAsia="Times New Roman" w:hAnsi="Times New Roman" w:cs="Times New Roman"/>
        </w:rPr>
        <w:t xml:space="preserve">Burrows, M.T.; Harvey, R.; Robb, L.; </w:t>
      </w:r>
      <w:proofErr w:type="spellStart"/>
      <w:r>
        <w:rPr>
          <w:rFonts w:ascii="Times New Roman" w:eastAsia="Times New Roman" w:hAnsi="Times New Roman" w:cs="Times New Roman"/>
        </w:rPr>
        <w:t>Poloczanska</w:t>
      </w:r>
      <w:proofErr w:type="spellEnd"/>
      <w:r>
        <w:rPr>
          <w:rFonts w:ascii="Times New Roman" w:eastAsia="Times New Roman" w:hAnsi="Times New Roman" w:cs="Times New Roman"/>
        </w:rPr>
        <w:t xml:space="preserve">, E.S.; </w:t>
      </w:r>
      <w:proofErr w:type="spellStart"/>
      <w:r>
        <w:rPr>
          <w:rFonts w:ascii="Times New Roman" w:eastAsia="Times New Roman" w:hAnsi="Times New Roman" w:cs="Times New Roman"/>
        </w:rPr>
        <w:t>Mieszkowska</w:t>
      </w:r>
      <w:proofErr w:type="spellEnd"/>
      <w:r>
        <w:rPr>
          <w:rFonts w:ascii="Times New Roman" w:eastAsia="Times New Roman" w:hAnsi="Times New Roman" w:cs="Times New Roman"/>
        </w:rPr>
        <w:t>, N.; Moore, P.; Leap</w:t>
      </w:r>
      <w:r>
        <w:rPr>
          <w:rFonts w:ascii="Times New Roman" w:eastAsia="Times New Roman" w:hAnsi="Times New Roman" w:cs="Times New Roman"/>
        </w:rPr>
        <w:t xml:space="preserve">er, R.; Hawkins, S.J. &amp; Benedetti-Cecchi, L. 2009. Spatial scales of variance in abundance of intertidal species: effects of region, dispersal mode, and trophic level. Ecology, 90, 1242–1254. </w:t>
      </w:r>
    </w:p>
    <w:p w14:paraId="0000006D" w14:textId="77777777" w:rsidR="006205E7" w:rsidRDefault="00142CF5">
      <w:pPr>
        <w:widowControl w:val="0"/>
        <w:ind w:left="426" w:hanging="426"/>
        <w:jc w:val="both"/>
        <w:rPr>
          <w:rFonts w:ascii="Times New Roman" w:eastAsia="Times New Roman" w:hAnsi="Times New Roman" w:cs="Times New Roman"/>
        </w:rPr>
      </w:pPr>
      <w:r>
        <w:rPr>
          <w:rFonts w:ascii="Times New Roman" w:eastAsia="Times New Roman" w:hAnsi="Times New Roman" w:cs="Times New Roman"/>
        </w:rPr>
        <w:t xml:space="preserve">Bustamante, R.H.; Branch, G.M. &amp; </w:t>
      </w:r>
      <w:proofErr w:type="spellStart"/>
      <w:r>
        <w:rPr>
          <w:rFonts w:ascii="Times New Roman" w:eastAsia="Times New Roman" w:hAnsi="Times New Roman" w:cs="Times New Roman"/>
        </w:rPr>
        <w:t>Eekhout</w:t>
      </w:r>
      <w:proofErr w:type="spellEnd"/>
      <w:r>
        <w:rPr>
          <w:rFonts w:ascii="Times New Roman" w:eastAsia="Times New Roman" w:hAnsi="Times New Roman" w:cs="Times New Roman"/>
        </w:rPr>
        <w:t xml:space="preserve">, S. 1995. Maintenance </w:t>
      </w:r>
      <w:r>
        <w:rPr>
          <w:rFonts w:ascii="Times New Roman" w:eastAsia="Times New Roman" w:hAnsi="Times New Roman" w:cs="Times New Roman"/>
        </w:rPr>
        <w:t>of an exceptional intertidal grazer biomass in South Africa: subsidy by subtidal kelps. Ecology, 76, 2314-2329.</w:t>
      </w:r>
    </w:p>
    <w:p w14:paraId="0000006E" w14:textId="77777777" w:rsidR="006205E7" w:rsidRDefault="00142CF5">
      <w:pPr>
        <w:widowControl w:val="0"/>
        <w:ind w:left="426" w:hanging="426"/>
        <w:jc w:val="both"/>
        <w:rPr>
          <w:rFonts w:ascii="Times New Roman" w:eastAsia="Times New Roman" w:hAnsi="Times New Roman" w:cs="Times New Roman"/>
        </w:rPr>
      </w:pPr>
      <w:proofErr w:type="spellStart"/>
      <w:r>
        <w:rPr>
          <w:rFonts w:ascii="Times New Roman" w:eastAsia="Times New Roman" w:hAnsi="Times New Roman" w:cs="Times New Roman"/>
        </w:rPr>
        <w:t>Carbonel</w:t>
      </w:r>
      <w:proofErr w:type="spellEnd"/>
      <w:r>
        <w:rPr>
          <w:rFonts w:ascii="Times New Roman" w:eastAsia="Times New Roman" w:hAnsi="Times New Roman" w:cs="Times New Roman"/>
        </w:rPr>
        <w:t>, C.A.A.; Valentin, J.L. 1999. Numerical modelling of phytoplankton bloom in the upwelling ecosystem of Cabo Frio (Brazil). Ecological Modelling, 166: 135-148.</w:t>
      </w:r>
    </w:p>
    <w:p w14:paraId="0000006F" w14:textId="77777777" w:rsidR="006205E7" w:rsidRDefault="00142CF5">
      <w:pPr>
        <w:spacing w:after="40"/>
        <w:ind w:left="426" w:hanging="426"/>
        <w:jc w:val="both"/>
        <w:rPr>
          <w:rFonts w:ascii="Times New Roman" w:eastAsia="Times New Roman" w:hAnsi="Times New Roman" w:cs="Times New Roman"/>
        </w:rPr>
      </w:pPr>
      <w:r>
        <w:rPr>
          <w:rFonts w:ascii="Times New Roman" w:eastAsia="Times New Roman" w:hAnsi="Times New Roman" w:cs="Times New Roman"/>
        </w:rPr>
        <w:t xml:space="preserve">Carranza A, </w:t>
      </w:r>
      <w:proofErr w:type="spellStart"/>
      <w:r>
        <w:rPr>
          <w:rFonts w:ascii="Times New Roman" w:eastAsia="Times New Roman" w:hAnsi="Times New Roman" w:cs="Times New Roman"/>
        </w:rPr>
        <w:t>Defeo</w:t>
      </w:r>
      <w:proofErr w:type="spellEnd"/>
      <w:r>
        <w:rPr>
          <w:rFonts w:ascii="Times New Roman" w:eastAsia="Times New Roman" w:hAnsi="Times New Roman" w:cs="Times New Roman"/>
        </w:rPr>
        <w:t xml:space="preserve"> O, Beck M, Castilla JC (2009) Linking fisheries management and conserv</w:t>
      </w:r>
      <w:r>
        <w:rPr>
          <w:rFonts w:ascii="Times New Roman" w:eastAsia="Times New Roman" w:hAnsi="Times New Roman" w:cs="Times New Roman"/>
        </w:rPr>
        <w:t>ation in bioengineering species: The case of South American mussels (Mytilidae). Rev Fish Biol Fisheries 19:349–366</w:t>
      </w:r>
    </w:p>
    <w:p w14:paraId="00000070" w14:textId="77777777" w:rsidR="006205E7" w:rsidRPr="00D652D8" w:rsidRDefault="00142CF5">
      <w:pPr>
        <w:spacing w:after="40"/>
        <w:ind w:left="426" w:hanging="426"/>
        <w:jc w:val="both"/>
        <w:rPr>
          <w:rFonts w:ascii="Times New Roman" w:eastAsia="Times New Roman" w:hAnsi="Times New Roman" w:cs="Times New Roman"/>
          <w:lang w:val="pt-BR"/>
        </w:rPr>
      </w:pPr>
      <w:proofErr w:type="spellStart"/>
      <w:r>
        <w:rPr>
          <w:rFonts w:ascii="Times New Roman" w:eastAsia="Times New Roman" w:hAnsi="Times New Roman" w:cs="Times New Roman"/>
        </w:rPr>
        <w:t>Christofoletti</w:t>
      </w:r>
      <w:proofErr w:type="spellEnd"/>
      <w:r>
        <w:rPr>
          <w:rFonts w:ascii="Times New Roman" w:eastAsia="Times New Roman" w:hAnsi="Times New Roman" w:cs="Times New Roman"/>
        </w:rPr>
        <w:t xml:space="preserve"> RA, Murakami VA, Oliveira DN, et al (2010) Foraging by the omnivorous crab </w:t>
      </w:r>
      <w:proofErr w:type="spellStart"/>
      <w:r>
        <w:rPr>
          <w:rFonts w:ascii="Times New Roman" w:eastAsia="Times New Roman" w:hAnsi="Times New Roman" w:cs="Times New Roman"/>
          <w:i/>
        </w:rPr>
        <w:t>Pachygrapsus</w:t>
      </w:r>
      <w:proofErr w:type="spellEnd"/>
      <w:r>
        <w:rPr>
          <w:rFonts w:ascii="Times New Roman" w:eastAsia="Times New Roman" w:hAnsi="Times New Roman" w:cs="Times New Roman"/>
          <w:i/>
        </w:rPr>
        <w:t xml:space="preserve"> transversus</w:t>
      </w:r>
      <w:r>
        <w:rPr>
          <w:rFonts w:ascii="Times New Roman" w:eastAsia="Times New Roman" w:hAnsi="Times New Roman" w:cs="Times New Roman"/>
        </w:rPr>
        <w:t xml:space="preserve"> affects the structure of </w:t>
      </w:r>
      <w:r>
        <w:rPr>
          <w:rFonts w:ascii="Times New Roman" w:eastAsia="Times New Roman" w:hAnsi="Times New Roman" w:cs="Times New Roman"/>
        </w:rPr>
        <w:t xml:space="preserve">assemblages on sub-tropical rocky shores. </w:t>
      </w:r>
      <w:r w:rsidRPr="00D652D8">
        <w:rPr>
          <w:rFonts w:ascii="Times New Roman" w:eastAsia="Times New Roman" w:hAnsi="Times New Roman" w:cs="Times New Roman"/>
          <w:lang w:val="pt-BR"/>
        </w:rPr>
        <w:t xml:space="preserve">Mar </w:t>
      </w:r>
      <w:proofErr w:type="spellStart"/>
      <w:r w:rsidRPr="00D652D8">
        <w:rPr>
          <w:rFonts w:ascii="Times New Roman" w:eastAsia="Times New Roman" w:hAnsi="Times New Roman" w:cs="Times New Roman"/>
          <w:lang w:val="pt-BR"/>
        </w:rPr>
        <w:t>Ecol</w:t>
      </w:r>
      <w:proofErr w:type="spellEnd"/>
      <w:r w:rsidRPr="00D652D8">
        <w:rPr>
          <w:rFonts w:ascii="Times New Roman" w:eastAsia="Times New Roman" w:hAnsi="Times New Roman" w:cs="Times New Roman"/>
          <w:lang w:val="pt-BR"/>
        </w:rPr>
        <w:t xml:space="preserve"> </w:t>
      </w:r>
      <w:proofErr w:type="spellStart"/>
      <w:r w:rsidRPr="00D652D8">
        <w:rPr>
          <w:rFonts w:ascii="Times New Roman" w:eastAsia="Times New Roman" w:hAnsi="Times New Roman" w:cs="Times New Roman"/>
          <w:lang w:val="pt-BR"/>
        </w:rPr>
        <w:t>Prog</w:t>
      </w:r>
      <w:proofErr w:type="spellEnd"/>
      <w:r w:rsidRPr="00D652D8">
        <w:rPr>
          <w:rFonts w:ascii="Times New Roman" w:eastAsia="Times New Roman" w:hAnsi="Times New Roman" w:cs="Times New Roman"/>
          <w:lang w:val="pt-BR"/>
        </w:rPr>
        <w:t xml:space="preserve"> Ser 420:125–134</w:t>
      </w:r>
    </w:p>
    <w:p w14:paraId="00000071" w14:textId="77777777" w:rsidR="006205E7" w:rsidRPr="00D652D8" w:rsidRDefault="00142CF5">
      <w:pPr>
        <w:spacing w:after="40"/>
        <w:ind w:left="426" w:hanging="426"/>
        <w:jc w:val="both"/>
        <w:rPr>
          <w:rFonts w:ascii="Times New Roman" w:eastAsia="Times New Roman" w:hAnsi="Times New Roman" w:cs="Times New Roman"/>
          <w:lang w:val="pt-BR"/>
        </w:rPr>
      </w:pPr>
      <w:proofErr w:type="spellStart"/>
      <w:r w:rsidRPr="00D652D8">
        <w:rPr>
          <w:rFonts w:ascii="Times New Roman" w:eastAsia="Times New Roman" w:hAnsi="Times New Roman" w:cs="Times New Roman"/>
          <w:lang w:val="pt-BR"/>
        </w:rPr>
        <w:t>Christofoletti</w:t>
      </w:r>
      <w:proofErr w:type="spellEnd"/>
      <w:r w:rsidRPr="00D652D8">
        <w:rPr>
          <w:rFonts w:ascii="Times New Roman" w:eastAsia="Times New Roman" w:hAnsi="Times New Roman" w:cs="Times New Roman"/>
          <w:lang w:val="pt-BR"/>
        </w:rPr>
        <w:t xml:space="preserve">, R.A.; Almeida, T.V.V; </w:t>
      </w:r>
      <w:proofErr w:type="spellStart"/>
      <w:r w:rsidRPr="00D652D8">
        <w:rPr>
          <w:rFonts w:ascii="Times New Roman" w:eastAsia="Times New Roman" w:hAnsi="Times New Roman" w:cs="Times New Roman"/>
          <w:lang w:val="pt-BR"/>
        </w:rPr>
        <w:t>Ciotti</w:t>
      </w:r>
      <w:proofErr w:type="spellEnd"/>
      <w:r w:rsidRPr="00D652D8">
        <w:rPr>
          <w:rFonts w:ascii="Times New Roman" w:eastAsia="Times New Roman" w:hAnsi="Times New Roman" w:cs="Times New Roman"/>
          <w:lang w:val="pt-BR"/>
        </w:rPr>
        <w:t xml:space="preserve">, Á.M. 2011a. </w:t>
      </w:r>
      <w:r>
        <w:rPr>
          <w:rFonts w:ascii="Times New Roman" w:eastAsia="Times New Roman" w:hAnsi="Times New Roman" w:cs="Times New Roman"/>
        </w:rPr>
        <w:t xml:space="preserve">Environmental and grazing influence on spatial variability of intertidal biofilm on subtropical rocky shores. </w:t>
      </w:r>
      <w:r w:rsidRPr="00D652D8">
        <w:rPr>
          <w:rFonts w:ascii="Times New Roman" w:eastAsia="Times New Roman" w:hAnsi="Times New Roman" w:cs="Times New Roman"/>
          <w:lang w:val="pt-BR"/>
        </w:rPr>
        <w:t xml:space="preserve">Mar </w:t>
      </w:r>
      <w:proofErr w:type="spellStart"/>
      <w:r w:rsidRPr="00D652D8">
        <w:rPr>
          <w:rFonts w:ascii="Times New Roman" w:eastAsia="Times New Roman" w:hAnsi="Times New Roman" w:cs="Times New Roman"/>
          <w:lang w:val="pt-BR"/>
        </w:rPr>
        <w:t>Ecol</w:t>
      </w:r>
      <w:proofErr w:type="spellEnd"/>
      <w:r w:rsidRPr="00D652D8">
        <w:rPr>
          <w:rFonts w:ascii="Times New Roman" w:eastAsia="Times New Roman" w:hAnsi="Times New Roman" w:cs="Times New Roman"/>
          <w:lang w:val="pt-BR"/>
        </w:rPr>
        <w:t xml:space="preserve"> </w:t>
      </w:r>
      <w:proofErr w:type="spellStart"/>
      <w:r w:rsidRPr="00D652D8">
        <w:rPr>
          <w:rFonts w:ascii="Times New Roman" w:eastAsia="Times New Roman" w:hAnsi="Times New Roman" w:cs="Times New Roman"/>
          <w:lang w:val="pt-BR"/>
        </w:rPr>
        <w:t>Prog</w:t>
      </w:r>
      <w:proofErr w:type="spellEnd"/>
      <w:r w:rsidRPr="00D652D8">
        <w:rPr>
          <w:rFonts w:ascii="Times New Roman" w:eastAsia="Times New Roman" w:hAnsi="Times New Roman" w:cs="Times New Roman"/>
          <w:lang w:val="pt-BR"/>
        </w:rPr>
        <w:t xml:space="preserve"> Se</w:t>
      </w:r>
      <w:r w:rsidRPr="00D652D8">
        <w:rPr>
          <w:rFonts w:ascii="Times New Roman" w:eastAsia="Times New Roman" w:hAnsi="Times New Roman" w:cs="Times New Roman"/>
          <w:lang w:val="pt-BR"/>
        </w:rPr>
        <w:t>r 424:15–23</w:t>
      </w:r>
    </w:p>
    <w:p w14:paraId="00000072" w14:textId="77777777" w:rsidR="006205E7" w:rsidRDefault="00142CF5">
      <w:pPr>
        <w:spacing w:after="40"/>
        <w:ind w:left="426" w:hanging="426"/>
        <w:jc w:val="both"/>
        <w:rPr>
          <w:rFonts w:ascii="Times New Roman" w:eastAsia="Times New Roman" w:hAnsi="Times New Roman" w:cs="Times New Roman"/>
        </w:rPr>
      </w:pPr>
      <w:proofErr w:type="spellStart"/>
      <w:r w:rsidRPr="00D652D8">
        <w:rPr>
          <w:rFonts w:ascii="Times New Roman" w:eastAsia="Times New Roman" w:hAnsi="Times New Roman" w:cs="Times New Roman"/>
          <w:lang w:val="pt-BR"/>
        </w:rPr>
        <w:t>Christofoletti</w:t>
      </w:r>
      <w:proofErr w:type="spellEnd"/>
      <w:r w:rsidRPr="00D652D8">
        <w:rPr>
          <w:rFonts w:ascii="Times New Roman" w:eastAsia="Times New Roman" w:hAnsi="Times New Roman" w:cs="Times New Roman"/>
          <w:lang w:val="pt-BR"/>
        </w:rPr>
        <w:t xml:space="preserve">, R.A.; Takahashi, C.K.; Oliveira, D.N.; Flores, A.A.V. 2011b. </w:t>
      </w:r>
      <w:r>
        <w:rPr>
          <w:rFonts w:ascii="Times New Roman" w:eastAsia="Times New Roman" w:hAnsi="Times New Roman" w:cs="Times New Roman"/>
        </w:rPr>
        <w:t>Abundance of sedentary consumers and sessile organisms along the wave exposure gradient of subtropical rocky shores of the south-west Atlantic. J Mar Biol Assoc UK, 91</w:t>
      </w:r>
      <w:r>
        <w:rPr>
          <w:rFonts w:ascii="Times New Roman" w:eastAsia="Times New Roman" w:hAnsi="Times New Roman" w:cs="Times New Roman"/>
        </w:rPr>
        <w:t>:961–967</w:t>
      </w:r>
    </w:p>
    <w:p w14:paraId="00000073" w14:textId="77777777" w:rsidR="006205E7" w:rsidRDefault="00142CF5">
      <w:pPr>
        <w:widowControl w:val="0"/>
        <w:pBdr>
          <w:top w:val="nil"/>
          <w:left w:val="nil"/>
          <w:bottom w:val="nil"/>
          <w:right w:val="nil"/>
          <w:between w:val="nil"/>
        </w:pBdr>
        <w:ind w:left="426" w:hanging="426"/>
        <w:jc w:val="both"/>
        <w:rPr>
          <w:rFonts w:ascii="Times New Roman" w:eastAsia="Times New Roman" w:hAnsi="Times New Roman" w:cs="Times New Roman"/>
          <w:color w:val="000000"/>
        </w:rPr>
      </w:pPr>
      <w:r>
        <w:rPr>
          <w:rFonts w:ascii="Times New Roman" w:eastAsia="Times New Roman" w:hAnsi="Times New Roman" w:cs="Times New Roman"/>
          <w:color w:val="000000"/>
        </w:rPr>
        <w:t>Coelho-Souza SA, Pereira GC, Lopez MS, Guimaraes JRD, Coutinho R (2017) Seasonal sources of carbon to the Brazilian upwelling system. Estuarine, Coastal and Shelf Science, 194, 162–171.</w:t>
      </w:r>
    </w:p>
    <w:p w14:paraId="00000074" w14:textId="77777777" w:rsidR="006205E7" w:rsidRPr="00D652D8" w:rsidRDefault="00142CF5">
      <w:pPr>
        <w:widowControl w:val="0"/>
        <w:ind w:left="426" w:hanging="426"/>
        <w:jc w:val="both"/>
        <w:rPr>
          <w:rFonts w:ascii="Times New Roman" w:eastAsia="Times New Roman" w:hAnsi="Times New Roman" w:cs="Times New Roman"/>
          <w:lang w:val="pt-BR"/>
        </w:rPr>
      </w:pPr>
      <w:r>
        <w:rPr>
          <w:rFonts w:ascii="Times New Roman" w:eastAsia="Times New Roman" w:hAnsi="Times New Roman" w:cs="Times New Roman"/>
        </w:rPr>
        <w:t xml:space="preserve">Connolly, S.R.; </w:t>
      </w:r>
      <w:proofErr w:type="spellStart"/>
      <w:r>
        <w:rPr>
          <w:rFonts w:ascii="Times New Roman" w:eastAsia="Times New Roman" w:hAnsi="Times New Roman" w:cs="Times New Roman"/>
        </w:rPr>
        <w:t>Menge</w:t>
      </w:r>
      <w:proofErr w:type="spellEnd"/>
      <w:r>
        <w:rPr>
          <w:rFonts w:ascii="Times New Roman" w:eastAsia="Times New Roman" w:hAnsi="Times New Roman" w:cs="Times New Roman"/>
        </w:rPr>
        <w:t xml:space="preserve">, B.A. &amp; </w:t>
      </w:r>
      <w:proofErr w:type="spellStart"/>
      <w:r>
        <w:rPr>
          <w:rFonts w:ascii="Times New Roman" w:eastAsia="Times New Roman" w:hAnsi="Times New Roman" w:cs="Times New Roman"/>
        </w:rPr>
        <w:t>Roughgarden</w:t>
      </w:r>
      <w:proofErr w:type="spellEnd"/>
      <w:r>
        <w:rPr>
          <w:rFonts w:ascii="Times New Roman" w:eastAsia="Times New Roman" w:hAnsi="Times New Roman" w:cs="Times New Roman"/>
        </w:rPr>
        <w:t>, J. 2001. A latitud</w:t>
      </w:r>
      <w:r>
        <w:rPr>
          <w:rFonts w:ascii="Times New Roman" w:eastAsia="Times New Roman" w:hAnsi="Times New Roman" w:cs="Times New Roman"/>
        </w:rPr>
        <w:t xml:space="preserve">inal gradient in recruitment of intertidal invertebrates in the northeast Pacific Ocean. </w:t>
      </w:r>
      <w:proofErr w:type="spellStart"/>
      <w:r w:rsidRPr="00D652D8">
        <w:rPr>
          <w:rFonts w:ascii="Times New Roman" w:eastAsia="Times New Roman" w:hAnsi="Times New Roman" w:cs="Times New Roman"/>
          <w:lang w:val="pt-BR"/>
        </w:rPr>
        <w:t>Ecology</w:t>
      </w:r>
      <w:proofErr w:type="spellEnd"/>
      <w:r w:rsidRPr="00D652D8">
        <w:rPr>
          <w:rFonts w:ascii="Times New Roman" w:eastAsia="Times New Roman" w:hAnsi="Times New Roman" w:cs="Times New Roman"/>
          <w:lang w:val="pt-BR"/>
        </w:rPr>
        <w:t xml:space="preserve">, 82, 1799-1813. </w:t>
      </w:r>
    </w:p>
    <w:p w14:paraId="00000075" w14:textId="77777777" w:rsidR="006205E7" w:rsidRPr="00D652D8" w:rsidRDefault="00142CF5">
      <w:pPr>
        <w:widowControl w:val="0"/>
        <w:ind w:left="426" w:hanging="426"/>
        <w:jc w:val="both"/>
        <w:rPr>
          <w:rFonts w:ascii="Times New Roman" w:eastAsia="Times New Roman" w:hAnsi="Times New Roman" w:cs="Times New Roman"/>
          <w:lang w:val="pt-BR"/>
        </w:rPr>
      </w:pPr>
      <w:r w:rsidRPr="00D652D8">
        <w:rPr>
          <w:rFonts w:ascii="Times New Roman" w:eastAsia="Times New Roman" w:hAnsi="Times New Roman" w:cs="Times New Roman"/>
          <w:lang w:val="pt-BR"/>
        </w:rPr>
        <w:t xml:space="preserve">Coutinho, R. 1995. Avaliação crítica das causas da </w:t>
      </w:r>
      <w:proofErr w:type="spellStart"/>
      <w:r w:rsidRPr="00D652D8">
        <w:rPr>
          <w:rFonts w:ascii="Times New Roman" w:eastAsia="Times New Roman" w:hAnsi="Times New Roman" w:cs="Times New Roman"/>
          <w:lang w:val="pt-BR"/>
        </w:rPr>
        <w:t>zonação</w:t>
      </w:r>
      <w:proofErr w:type="spellEnd"/>
      <w:r w:rsidRPr="00D652D8">
        <w:rPr>
          <w:rFonts w:ascii="Times New Roman" w:eastAsia="Times New Roman" w:hAnsi="Times New Roman" w:cs="Times New Roman"/>
          <w:lang w:val="pt-BR"/>
        </w:rPr>
        <w:t xml:space="preserve"> de organismos bentônicos em costões rochosos. </w:t>
      </w:r>
      <w:proofErr w:type="spellStart"/>
      <w:r w:rsidRPr="00D652D8">
        <w:rPr>
          <w:rFonts w:ascii="Times New Roman" w:eastAsia="Times New Roman" w:hAnsi="Times New Roman" w:cs="Times New Roman"/>
          <w:lang w:val="pt-BR"/>
        </w:rPr>
        <w:t>Oecologia</w:t>
      </w:r>
      <w:proofErr w:type="spellEnd"/>
      <w:r w:rsidRPr="00D652D8">
        <w:rPr>
          <w:rFonts w:ascii="Times New Roman" w:eastAsia="Times New Roman" w:hAnsi="Times New Roman" w:cs="Times New Roman"/>
          <w:lang w:val="pt-BR"/>
        </w:rPr>
        <w:t xml:space="preserve"> Brasiliensis, 1: 259-271</w:t>
      </w:r>
    </w:p>
    <w:p w14:paraId="00000076" w14:textId="77777777" w:rsidR="006205E7" w:rsidRDefault="00142CF5">
      <w:pPr>
        <w:spacing w:after="40"/>
        <w:ind w:left="426" w:hanging="426"/>
        <w:jc w:val="both"/>
        <w:rPr>
          <w:rFonts w:ascii="Times New Roman" w:eastAsia="Times New Roman" w:hAnsi="Times New Roman" w:cs="Times New Roman"/>
        </w:rPr>
      </w:pPr>
      <w:r w:rsidRPr="00D652D8">
        <w:rPr>
          <w:rFonts w:ascii="Times New Roman" w:eastAsia="Times New Roman" w:hAnsi="Times New Roman" w:cs="Times New Roman"/>
          <w:lang w:val="pt-BR"/>
        </w:rPr>
        <w:t>Cr</w:t>
      </w:r>
      <w:r w:rsidRPr="00D652D8">
        <w:rPr>
          <w:rFonts w:ascii="Times New Roman" w:eastAsia="Times New Roman" w:hAnsi="Times New Roman" w:cs="Times New Roman"/>
          <w:lang w:val="pt-BR"/>
        </w:rPr>
        <w:t xml:space="preserve">uz-Motta, J.J.; </w:t>
      </w:r>
      <w:proofErr w:type="spellStart"/>
      <w:r w:rsidRPr="00D652D8">
        <w:rPr>
          <w:rFonts w:ascii="Times New Roman" w:eastAsia="Times New Roman" w:hAnsi="Times New Roman" w:cs="Times New Roman"/>
          <w:lang w:val="pt-BR"/>
        </w:rPr>
        <w:t>Miloslavich</w:t>
      </w:r>
      <w:proofErr w:type="spellEnd"/>
      <w:r w:rsidRPr="00D652D8">
        <w:rPr>
          <w:rFonts w:ascii="Times New Roman" w:eastAsia="Times New Roman" w:hAnsi="Times New Roman" w:cs="Times New Roman"/>
          <w:lang w:val="pt-BR"/>
        </w:rPr>
        <w:t xml:space="preserve">, P.; Guerra-Castro, E.; </w:t>
      </w:r>
      <w:r w:rsidRPr="00D652D8">
        <w:rPr>
          <w:rFonts w:ascii="Times New Roman" w:eastAsia="Times New Roman" w:hAnsi="Times New Roman" w:cs="Times New Roman"/>
          <w:i/>
          <w:lang w:val="pt-BR"/>
        </w:rPr>
        <w:t>et al</w:t>
      </w:r>
      <w:r w:rsidRPr="00D652D8">
        <w:rPr>
          <w:rFonts w:ascii="Times New Roman" w:eastAsia="Times New Roman" w:hAnsi="Times New Roman" w:cs="Times New Roman"/>
          <w:lang w:val="pt-BR"/>
        </w:rPr>
        <w:t xml:space="preserve">. </w:t>
      </w:r>
      <w:r>
        <w:rPr>
          <w:rFonts w:ascii="Times New Roman" w:eastAsia="Times New Roman" w:hAnsi="Times New Roman" w:cs="Times New Roman"/>
        </w:rPr>
        <w:t xml:space="preserve">(2020) Latitudinal patterns of species diversity on South American rocky shores: Local processes lead to contrasting trends in regional and local species diversity. J </w:t>
      </w:r>
      <w:proofErr w:type="spellStart"/>
      <w:r>
        <w:rPr>
          <w:rFonts w:ascii="Times New Roman" w:eastAsia="Times New Roman" w:hAnsi="Times New Roman" w:cs="Times New Roman"/>
        </w:rPr>
        <w:t>Biogeogr</w:t>
      </w:r>
      <w:proofErr w:type="spellEnd"/>
      <w:r>
        <w:rPr>
          <w:rFonts w:ascii="Times New Roman" w:eastAsia="Times New Roman" w:hAnsi="Times New Roman" w:cs="Times New Roman"/>
        </w:rPr>
        <w:t xml:space="preserve"> 47:1966–1979</w:t>
      </w:r>
    </w:p>
    <w:p w14:paraId="00000077" w14:textId="77777777" w:rsidR="006205E7" w:rsidRDefault="00142CF5">
      <w:pPr>
        <w:spacing w:after="40"/>
        <w:ind w:left="426" w:hanging="426"/>
        <w:jc w:val="both"/>
        <w:rPr>
          <w:rFonts w:ascii="Times New Roman" w:eastAsia="Times New Roman" w:hAnsi="Times New Roman" w:cs="Times New Roman"/>
        </w:rPr>
      </w:pPr>
      <w:r>
        <w:rPr>
          <w:rFonts w:ascii="Times New Roman" w:eastAsia="Times New Roman" w:hAnsi="Times New Roman" w:cs="Times New Roman"/>
        </w:rPr>
        <w:lastRenderedPageBreak/>
        <w:t>Dias, G.</w:t>
      </w:r>
      <w:r>
        <w:rPr>
          <w:rFonts w:ascii="Times New Roman" w:eastAsia="Times New Roman" w:hAnsi="Times New Roman" w:cs="Times New Roman"/>
        </w:rPr>
        <w:t xml:space="preserve">M.; </w:t>
      </w:r>
      <w:proofErr w:type="spellStart"/>
      <w:r>
        <w:rPr>
          <w:rFonts w:ascii="Times New Roman" w:eastAsia="Times New Roman" w:hAnsi="Times New Roman" w:cs="Times New Roman"/>
        </w:rPr>
        <w:t>Christofoletti</w:t>
      </w:r>
      <w:proofErr w:type="spellEnd"/>
      <w:r>
        <w:rPr>
          <w:rFonts w:ascii="Times New Roman" w:eastAsia="Times New Roman" w:hAnsi="Times New Roman" w:cs="Times New Roman"/>
        </w:rPr>
        <w:t xml:space="preserve">, R.A.; Kitazawa, K.; Jenkins, S.R. 2018. Environmental heterogeneity at small spatial scales affects population and community dynamics on intertidal rocky shores of a threatened bay system. Ocean Coast </w:t>
      </w:r>
      <w:proofErr w:type="spellStart"/>
      <w:r>
        <w:rPr>
          <w:rFonts w:ascii="Times New Roman" w:eastAsia="Times New Roman" w:hAnsi="Times New Roman" w:cs="Times New Roman"/>
        </w:rPr>
        <w:t>Manag</w:t>
      </w:r>
      <w:proofErr w:type="spellEnd"/>
      <w:r>
        <w:rPr>
          <w:rFonts w:ascii="Times New Roman" w:eastAsia="Times New Roman" w:hAnsi="Times New Roman" w:cs="Times New Roman"/>
        </w:rPr>
        <w:t>., 164:52–59</w:t>
      </w:r>
    </w:p>
    <w:p w14:paraId="00000078" w14:textId="77777777" w:rsidR="006205E7" w:rsidRPr="00D652D8" w:rsidRDefault="00142CF5">
      <w:pPr>
        <w:pBdr>
          <w:top w:val="nil"/>
          <w:left w:val="nil"/>
          <w:bottom w:val="nil"/>
          <w:right w:val="nil"/>
          <w:between w:val="nil"/>
        </w:pBdr>
        <w:ind w:left="426" w:hanging="426"/>
        <w:jc w:val="both"/>
        <w:rPr>
          <w:rFonts w:ascii="Times New Roman" w:eastAsia="Times New Roman" w:hAnsi="Times New Roman" w:cs="Times New Roman"/>
          <w:color w:val="000000"/>
          <w:lang w:val="pt-BR"/>
        </w:rPr>
      </w:pPr>
      <w:r>
        <w:rPr>
          <w:rFonts w:ascii="Times New Roman" w:eastAsia="Times New Roman" w:hAnsi="Times New Roman" w:cs="Times New Roman"/>
          <w:color w:val="000000"/>
        </w:rPr>
        <w:t>Dubois S.F., Colo</w:t>
      </w:r>
      <w:r>
        <w:rPr>
          <w:rFonts w:ascii="Times New Roman" w:eastAsia="Times New Roman" w:hAnsi="Times New Roman" w:cs="Times New Roman"/>
          <w:color w:val="000000"/>
        </w:rPr>
        <w:t xml:space="preserve">mbo F. (2014) How pick can you be? Temporal variations in trophic niches of co-occurring suspension-feeding species. </w:t>
      </w:r>
      <w:r w:rsidRPr="00D652D8">
        <w:rPr>
          <w:rFonts w:ascii="Times New Roman" w:eastAsia="Times New Roman" w:hAnsi="Times New Roman" w:cs="Times New Roman"/>
          <w:color w:val="000000"/>
          <w:lang w:val="pt-BR"/>
        </w:rPr>
        <w:t>Food Webs, 1(1-4): 1-9.</w:t>
      </w:r>
    </w:p>
    <w:p w14:paraId="00000079" w14:textId="77777777" w:rsidR="006205E7" w:rsidRDefault="00142CF5">
      <w:pPr>
        <w:widowControl w:val="0"/>
        <w:ind w:left="426" w:hanging="426"/>
        <w:jc w:val="both"/>
        <w:rPr>
          <w:rFonts w:ascii="Times New Roman" w:eastAsia="Times New Roman" w:hAnsi="Times New Roman" w:cs="Times New Roman"/>
        </w:rPr>
      </w:pPr>
      <w:r w:rsidRPr="00D652D8">
        <w:rPr>
          <w:rFonts w:ascii="Times New Roman" w:eastAsia="Times New Roman" w:hAnsi="Times New Roman" w:cs="Times New Roman"/>
          <w:lang w:val="pt-BR"/>
        </w:rPr>
        <w:t xml:space="preserve">Oliveira E.N., Alexandre M. Fernandes, Milton </w:t>
      </w:r>
      <w:proofErr w:type="spellStart"/>
      <w:r w:rsidRPr="00D652D8">
        <w:rPr>
          <w:rFonts w:ascii="Times New Roman" w:eastAsia="Times New Roman" w:hAnsi="Times New Roman" w:cs="Times New Roman"/>
          <w:lang w:val="pt-BR"/>
        </w:rPr>
        <w:t>Kampel</w:t>
      </w:r>
      <w:proofErr w:type="spellEnd"/>
      <w:r w:rsidRPr="00D652D8">
        <w:rPr>
          <w:rFonts w:ascii="Times New Roman" w:eastAsia="Times New Roman" w:hAnsi="Times New Roman" w:cs="Times New Roman"/>
          <w:lang w:val="pt-BR"/>
        </w:rPr>
        <w:t xml:space="preserve">, Renato C. Cordeiro, </w:t>
      </w:r>
      <w:proofErr w:type="spellStart"/>
      <w:r w:rsidRPr="00D652D8">
        <w:rPr>
          <w:rFonts w:ascii="Times New Roman" w:eastAsia="Times New Roman" w:hAnsi="Times New Roman" w:cs="Times New Roman"/>
          <w:lang w:val="pt-BR"/>
        </w:rPr>
        <w:t>Nilva</w:t>
      </w:r>
      <w:proofErr w:type="spellEnd"/>
      <w:r w:rsidRPr="00D652D8">
        <w:rPr>
          <w:rFonts w:ascii="Times New Roman" w:eastAsia="Times New Roman" w:hAnsi="Times New Roman" w:cs="Times New Roman"/>
          <w:lang w:val="pt-BR"/>
        </w:rPr>
        <w:t xml:space="preserve"> </w:t>
      </w:r>
      <w:proofErr w:type="spellStart"/>
      <w:r w:rsidRPr="00D652D8">
        <w:rPr>
          <w:rFonts w:ascii="Times New Roman" w:eastAsia="Times New Roman" w:hAnsi="Times New Roman" w:cs="Times New Roman"/>
          <w:lang w:val="pt-BR"/>
        </w:rPr>
        <w:t>Brandini</w:t>
      </w:r>
      <w:proofErr w:type="spellEnd"/>
      <w:r w:rsidRPr="00D652D8">
        <w:rPr>
          <w:rFonts w:ascii="Times New Roman" w:eastAsia="Times New Roman" w:hAnsi="Times New Roman" w:cs="Times New Roman"/>
          <w:lang w:val="pt-BR"/>
        </w:rPr>
        <w:t xml:space="preserve">, Susana B. </w:t>
      </w:r>
      <w:proofErr w:type="spellStart"/>
      <w:r w:rsidRPr="00D652D8">
        <w:rPr>
          <w:rFonts w:ascii="Times New Roman" w:eastAsia="Times New Roman" w:hAnsi="Times New Roman" w:cs="Times New Roman"/>
          <w:lang w:val="pt-BR"/>
        </w:rPr>
        <w:t>Vinzon</w:t>
      </w:r>
      <w:proofErr w:type="spellEnd"/>
      <w:r w:rsidRPr="00D652D8">
        <w:rPr>
          <w:rFonts w:ascii="Times New Roman" w:eastAsia="Times New Roman" w:hAnsi="Times New Roman" w:cs="Times New Roman"/>
          <w:lang w:val="pt-BR"/>
        </w:rPr>
        <w:t xml:space="preserve">, Renata </w:t>
      </w:r>
      <w:r w:rsidRPr="00D652D8">
        <w:rPr>
          <w:rFonts w:ascii="Times New Roman" w:eastAsia="Times New Roman" w:hAnsi="Times New Roman" w:cs="Times New Roman"/>
          <w:lang w:val="pt-BR"/>
        </w:rPr>
        <w:t xml:space="preserve">M. Grassi, Fernando N. Pinto, Alessandro M. Fillipo, Rodolfo Paranhos, “Assessment </w:t>
      </w:r>
      <w:proofErr w:type="spellStart"/>
      <w:r w:rsidRPr="00D652D8">
        <w:rPr>
          <w:rFonts w:ascii="Times New Roman" w:eastAsia="Times New Roman" w:hAnsi="Times New Roman" w:cs="Times New Roman"/>
          <w:lang w:val="pt-BR"/>
        </w:rPr>
        <w:t>of</w:t>
      </w:r>
      <w:proofErr w:type="spellEnd"/>
      <w:r w:rsidRPr="00D652D8">
        <w:rPr>
          <w:rFonts w:ascii="Times New Roman" w:eastAsia="Times New Roman" w:hAnsi="Times New Roman" w:cs="Times New Roman"/>
          <w:lang w:val="pt-BR"/>
        </w:rPr>
        <w:t xml:space="preserve"> </w:t>
      </w:r>
      <w:proofErr w:type="spellStart"/>
      <w:r w:rsidRPr="00D652D8">
        <w:rPr>
          <w:rFonts w:ascii="Times New Roman" w:eastAsia="Times New Roman" w:hAnsi="Times New Roman" w:cs="Times New Roman"/>
          <w:lang w:val="pt-BR"/>
        </w:rPr>
        <w:t>remotely</w:t>
      </w:r>
      <w:proofErr w:type="spellEnd"/>
      <w:r w:rsidRPr="00D652D8">
        <w:rPr>
          <w:rFonts w:ascii="Times New Roman" w:eastAsia="Times New Roman" w:hAnsi="Times New Roman" w:cs="Times New Roman"/>
          <w:lang w:val="pt-BR"/>
        </w:rPr>
        <w:t xml:space="preserve"> </w:t>
      </w:r>
      <w:proofErr w:type="spellStart"/>
      <w:r w:rsidRPr="00D652D8">
        <w:rPr>
          <w:rFonts w:ascii="Times New Roman" w:eastAsia="Times New Roman" w:hAnsi="Times New Roman" w:cs="Times New Roman"/>
          <w:lang w:val="pt-BR"/>
        </w:rPr>
        <w:t>sensed</w:t>
      </w:r>
      <w:proofErr w:type="spellEnd"/>
      <w:r w:rsidRPr="00D652D8">
        <w:rPr>
          <w:rFonts w:ascii="Times New Roman" w:eastAsia="Times New Roman" w:hAnsi="Times New Roman" w:cs="Times New Roman"/>
          <w:lang w:val="pt-BR"/>
        </w:rPr>
        <w:t xml:space="preserve"> </w:t>
      </w:r>
      <w:proofErr w:type="spellStart"/>
      <w:r w:rsidRPr="00D652D8">
        <w:rPr>
          <w:rFonts w:ascii="Times New Roman" w:eastAsia="Times New Roman" w:hAnsi="Times New Roman" w:cs="Times New Roman"/>
          <w:lang w:val="pt-BR"/>
        </w:rPr>
        <w:t>chlorophyll-a</w:t>
      </w:r>
      <w:proofErr w:type="spellEnd"/>
      <w:r w:rsidRPr="00D652D8">
        <w:rPr>
          <w:rFonts w:ascii="Times New Roman" w:eastAsia="Times New Roman" w:hAnsi="Times New Roman" w:cs="Times New Roman"/>
          <w:lang w:val="pt-BR"/>
        </w:rPr>
        <w:t xml:space="preserve"> </w:t>
      </w:r>
      <w:proofErr w:type="spellStart"/>
      <w:r w:rsidRPr="00D652D8">
        <w:rPr>
          <w:rFonts w:ascii="Times New Roman" w:eastAsia="Times New Roman" w:hAnsi="Times New Roman" w:cs="Times New Roman"/>
          <w:lang w:val="pt-BR"/>
        </w:rPr>
        <w:t>concentration</w:t>
      </w:r>
      <w:proofErr w:type="spellEnd"/>
      <w:r w:rsidRPr="00D652D8">
        <w:rPr>
          <w:rFonts w:ascii="Times New Roman" w:eastAsia="Times New Roman" w:hAnsi="Times New Roman" w:cs="Times New Roman"/>
          <w:lang w:val="pt-BR"/>
        </w:rPr>
        <w:t xml:space="preserve"> in Guanabara </w:t>
      </w:r>
      <w:proofErr w:type="spellStart"/>
      <w:r w:rsidRPr="00D652D8">
        <w:rPr>
          <w:rFonts w:ascii="Times New Roman" w:eastAsia="Times New Roman" w:hAnsi="Times New Roman" w:cs="Times New Roman"/>
          <w:lang w:val="pt-BR"/>
        </w:rPr>
        <w:t>Bay</w:t>
      </w:r>
      <w:proofErr w:type="spellEnd"/>
      <w:r w:rsidRPr="00D652D8">
        <w:rPr>
          <w:rFonts w:ascii="Times New Roman" w:eastAsia="Times New Roman" w:hAnsi="Times New Roman" w:cs="Times New Roman"/>
          <w:lang w:val="pt-BR"/>
        </w:rPr>
        <w:t xml:space="preserve">, </w:t>
      </w:r>
      <w:proofErr w:type="spellStart"/>
      <w:r w:rsidRPr="00D652D8">
        <w:rPr>
          <w:rFonts w:ascii="Times New Roman" w:eastAsia="Times New Roman" w:hAnsi="Times New Roman" w:cs="Times New Roman"/>
          <w:lang w:val="pt-BR"/>
        </w:rPr>
        <w:t>Brazil</w:t>
      </w:r>
      <w:proofErr w:type="spellEnd"/>
      <w:r w:rsidRPr="00D652D8">
        <w:rPr>
          <w:rFonts w:ascii="Times New Roman" w:eastAsia="Times New Roman" w:hAnsi="Times New Roman" w:cs="Times New Roman"/>
          <w:lang w:val="pt-BR"/>
        </w:rPr>
        <w:t xml:space="preserve">,” J. </w:t>
      </w:r>
      <w:proofErr w:type="spellStart"/>
      <w:r w:rsidRPr="00D652D8">
        <w:rPr>
          <w:rFonts w:ascii="Times New Roman" w:eastAsia="Times New Roman" w:hAnsi="Times New Roman" w:cs="Times New Roman"/>
          <w:lang w:val="pt-BR"/>
        </w:rPr>
        <w:t>Appl</w:t>
      </w:r>
      <w:proofErr w:type="spellEnd"/>
      <w:r w:rsidRPr="00D652D8">
        <w:rPr>
          <w:rFonts w:ascii="Times New Roman" w:eastAsia="Times New Roman" w:hAnsi="Times New Roman" w:cs="Times New Roman"/>
          <w:lang w:val="pt-BR"/>
        </w:rPr>
        <w:t xml:space="preserve">. </w:t>
      </w:r>
      <w:r>
        <w:rPr>
          <w:rFonts w:ascii="Times New Roman" w:eastAsia="Times New Roman" w:hAnsi="Times New Roman" w:cs="Times New Roman"/>
        </w:rPr>
        <w:t xml:space="preserve">Remote Sens. 10(2), 026003 (2016),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xml:space="preserve">: 10.1117/1.JRS.10.026003. </w:t>
      </w:r>
    </w:p>
    <w:p w14:paraId="0000007A" w14:textId="77777777" w:rsidR="006205E7" w:rsidRDefault="00142CF5">
      <w:pPr>
        <w:widowControl w:val="0"/>
        <w:ind w:left="426" w:hanging="426"/>
        <w:jc w:val="both"/>
        <w:rPr>
          <w:rFonts w:ascii="Times New Roman" w:eastAsia="Times New Roman" w:hAnsi="Times New Roman" w:cs="Times New Roman"/>
        </w:rPr>
      </w:pPr>
      <w:r>
        <w:rPr>
          <w:rFonts w:ascii="Times New Roman" w:eastAsia="Times New Roman" w:hAnsi="Times New Roman" w:cs="Times New Roman"/>
        </w:rPr>
        <w:t>Ortega-Morales, B.O., Sa</w:t>
      </w:r>
      <w:r>
        <w:rPr>
          <w:rFonts w:ascii="Times New Roman" w:eastAsia="Times New Roman" w:hAnsi="Times New Roman" w:cs="Times New Roman"/>
        </w:rPr>
        <w:t>ntiago-Garcia, J.L., Chan-</w:t>
      </w:r>
      <w:proofErr w:type="spellStart"/>
      <w:r>
        <w:rPr>
          <w:rFonts w:ascii="Times New Roman" w:eastAsia="Times New Roman" w:hAnsi="Times New Roman" w:cs="Times New Roman"/>
        </w:rPr>
        <w:t>Bacab</w:t>
      </w:r>
      <w:proofErr w:type="spellEnd"/>
      <w:r>
        <w:rPr>
          <w:rFonts w:ascii="Times New Roman" w:eastAsia="Times New Roman" w:hAnsi="Times New Roman" w:cs="Times New Roman"/>
        </w:rPr>
        <w:t xml:space="preserve">, M.J. </w:t>
      </w:r>
      <w:r>
        <w:rPr>
          <w:rFonts w:ascii="Times New Roman" w:eastAsia="Times New Roman" w:hAnsi="Times New Roman" w:cs="Times New Roman"/>
          <w:i/>
        </w:rPr>
        <w:t>et al</w:t>
      </w:r>
      <w:r>
        <w:rPr>
          <w:rFonts w:ascii="Times New Roman" w:eastAsia="Times New Roman" w:hAnsi="Times New Roman" w:cs="Times New Roman"/>
        </w:rPr>
        <w:t>. 2007. Characterization of extracellular polymers synthesized by tropical intertidal biofilm</w:t>
      </w:r>
      <w:r>
        <w:rPr>
          <w:rFonts w:ascii="Times New Roman" w:eastAsia="Times New Roman" w:hAnsi="Times New Roman" w:cs="Times New Roman"/>
          <w:b/>
        </w:rPr>
        <w:t xml:space="preserve"> </w:t>
      </w:r>
      <w:r>
        <w:rPr>
          <w:rFonts w:ascii="Times New Roman" w:eastAsia="Times New Roman" w:hAnsi="Times New Roman" w:cs="Times New Roman"/>
        </w:rPr>
        <w:t xml:space="preserve">bacteria. J. Appl. </w:t>
      </w:r>
      <w:proofErr w:type="spellStart"/>
      <w:r>
        <w:rPr>
          <w:rFonts w:ascii="Times New Roman" w:eastAsia="Times New Roman" w:hAnsi="Times New Roman" w:cs="Times New Roman"/>
        </w:rPr>
        <w:t>Microbiol</w:t>
      </w:r>
      <w:proofErr w:type="spellEnd"/>
      <w:r>
        <w:rPr>
          <w:rFonts w:ascii="Times New Roman" w:eastAsia="Times New Roman" w:hAnsi="Times New Roman" w:cs="Times New Roman"/>
        </w:rPr>
        <w:t>. 102: 254-264.</w:t>
      </w:r>
    </w:p>
    <w:p w14:paraId="0000007B" w14:textId="77777777" w:rsidR="006205E7" w:rsidRDefault="00142CF5">
      <w:pPr>
        <w:pBdr>
          <w:top w:val="nil"/>
          <w:left w:val="nil"/>
          <w:bottom w:val="nil"/>
          <w:right w:val="nil"/>
          <w:between w:val="nil"/>
        </w:pBdr>
        <w:ind w:left="426" w:hanging="42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Ferreira Jr AL, Carvalho IFP, </w:t>
      </w:r>
      <w:proofErr w:type="spellStart"/>
      <w:r>
        <w:rPr>
          <w:rFonts w:ascii="Times New Roman" w:eastAsia="Times New Roman" w:hAnsi="Times New Roman" w:cs="Times New Roman"/>
          <w:color w:val="000000"/>
        </w:rPr>
        <w:t>Absher</w:t>
      </w:r>
      <w:proofErr w:type="spellEnd"/>
      <w:r>
        <w:rPr>
          <w:rFonts w:ascii="Times New Roman" w:eastAsia="Times New Roman" w:hAnsi="Times New Roman" w:cs="Times New Roman"/>
          <w:color w:val="000000"/>
        </w:rPr>
        <w:t xml:space="preserve"> TM (2014) Reproductive period of </w:t>
      </w:r>
      <w:proofErr w:type="spellStart"/>
      <w:r>
        <w:rPr>
          <w:rFonts w:ascii="Times New Roman" w:eastAsia="Times New Roman" w:hAnsi="Times New Roman" w:cs="Times New Roman"/>
          <w:i/>
          <w:color w:val="000000"/>
        </w:rPr>
        <w:t>Lottia</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subrugosa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Orbigny</w:t>
      </w:r>
      <w:proofErr w:type="spellEnd"/>
      <w:r>
        <w:rPr>
          <w:rFonts w:ascii="Times New Roman" w:eastAsia="Times New Roman" w:hAnsi="Times New Roman" w:cs="Times New Roman"/>
          <w:color w:val="000000"/>
        </w:rPr>
        <w:t xml:space="preserve">, 1846) (Mollusca, </w:t>
      </w:r>
      <w:proofErr w:type="spellStart"/>
      <w:r>
        <w:rPr>
          <w:rFonts w:ascii="Times New Roman" w:eastAsia="Times New Roman" w:hAnsi="Times New Roman" w:cs="Times New Roman"/>
          <w:color w:val="000000"/>
        </w:rPr>
        <w:t>Gastropoda</w:t>
      </w:r>
      <w:proofErr w:type="spellEnd"/>
      <w:r>
        <w:rPr>
          <w:rFonts w:ascii="Times New Roman" w:eastAsia="Times New Roman" w:hAnsi="Times New Roman" w:cs="Times New Roman"/>
          <w:color w:val="000000"/>
        </w:rPr>
        <w:t>) on a rocky shore on the coast of Paraná. Tropical Oceanography Online, 42 (1): 107-112. 10.5914/</w:t>
      </w:r>
      <w:proofErr w:type="gramStart"/>
      <w:r>
        <w:rPr>
          <w:rFonts w:ascii="Times New Roman" w:eastAsia="Times New Roman" w:hAnsi="Times New Roman" w:cs="Times New Roman"/>
          <w:color w:val="000000"/>
        </w:rPr>
        <w:t>tropocean.v</w:t>
      </w:r>
      <w:proofErr w:type="gramEnd"/>
      <w:r>
        <w:rPr>
          <w:rFonts w:ascii="Times New Roman" w:eastAsia="Times New Roman" w:hAnsi="Times New Roman" w:cs="Times New Roman"/>
          <w:color w:val="000000"/>
        </w:rPr>
        <w:t>42i1.5805</w:t>
      </w:r>
    </w:p>
    <w:p w14:paraId="0000007C" w14:textId="77777777" w:rsidR="006205E7" w:rsidRDefault="00142CF5">
      <w:pPr>
        <w:widowControl w:val="0"/>
        <w:pBdr>
          <w:top w:val="nil"/>
          <w:left w:val="nil"/>
          <w:bottom w:val="nil"/>
          <w:right w:val="nil"/>
          <w:between w:val="nil"/>
        </w:pBdr>
        <w:ind w:left="426" w:hanging="426"/>
        <w:jc w:val="both"/>
        <w:rPr>
          <w:rFonts w:ascii="Times New Roman" w:eastAsia="Times New Roman" w:hAnsi="Times New Roman" w:cs="Times New Roman"/>
          <w:color w:val="000000"/>
        </w:rPr>
      </w:pPr>
      <w:r>
        <w:rPr>
          <w:rFonts w:ascii="Times New Roman" w:eastAsia="Times New Roman" w:hAnsi="Times New Roman" w:cs="Times New Roman"/>
          <w:color w:val="000000"/>
        </w:rPr>
        <w:t>Foster J, Hir</w:t>
      </w:r>
      <w:r>
        <w:rPr>
          <w:rFonts w:ascii="Times New Roman" w:eastAsia="Times New Roman" w:hAnsi="Times New Roman" w:cs="Times New Roman"/>
          <w:color w:val="000000"/>
        </w:rPr>
        <w:t>st AG (2012) The temperature-size rule emerges from ontogenetic differences between growth and development rates. Functional Ecology, 26: 483–492.</w:t>
      </w:r>
    </w:p>
    <w:p w14:paraId="0000007D" w14:textId="77777777" w:rsidR="006205E7" w:rsidRDefault="00142CF5">
      <w:pPr>
        <w:spacing w:after="40"/>
        <w:ind w:left="426" w:hanging="426"/>
        <w:jc w:val="both"/>
        <w:rPr>
          <w:rFonts w:ascii="Times New Roman" w:eastAsia="Times New Roman" w:hAnsi="Times New Roman" w:cs="Times New Roman"/>
        </w:rPr>
      </w:pPr>
      <w:proofErr w:type="spellStart"/>
      <w:r>
        <w:rPr>
          <w:rFonts w:ascii="Times New Roman" w:eastAsia="Times New Roman" w:hAnsi="Times New Roman" w:cs="Times New Roman"/>
        </w:rPr>
        <w:t>Fraschetti</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Terlizzi</w:t>
      </w:r>
      <w:proofErr w:type="spellEnd"/>
      <w:r>
        <w:rPr>
          <w:rFonts w:ascii="Times New Roman" w:eastAsia="Times New Roman" w:hAnsi="Times New Roman" w:cs="Times New Roman"/>
        </w:rPr>
        <w:t xml:space="preserve"> A, Benedetti-Cecchi L (2005) Patterns of distribution of marine assemblages from rocky</w:t>
      </w:r>
      <w:r>
        <w:rPr>
          <w:rFonts w:ascii="Times New Roman" w:eastAsia="Times New Roman" w:hAnsi="Times New Roman" w:cs="Times New Roman"/>
        </w:rPr>
        <w:t xml:space="preserve"> shores: evidence of relevant scales of variation. Mar </w:t>
      </w:r>
      <w:proofErr w:type="spellStart"/>
      <w:r>
        <w:rPr>
          <w:rFonts w:ascii="Times New Roman" w:eastAsia="Times New Roman" w:hAnsi="Times New Roman" w:cs="Times New Roman"/>
        </w:rPr>
        <w:t>Ecol</w:t>
      </w:r>
      <w:proofErr w:type="spellEnd"/>
      <w:r>
        <w:rPr>
          <w:rFonts w:ascii="Times New Roman" w:eastAsia="Times New Roman" w:hAnsi="Times New Roman" w:cs="Times New Roman"/>
        </w:rPr>
        <w:t xml:space="preserve"> Prog Ser 296:13–29</w:t>
      </w:r>
    </w:p>
    <w:p w14:paraId="0000007E" w14:textId="77777777" w:rsidR="006205E7" w:rsidRDefault="00142CF5">
      <w:pPr>
        <w:widowControl w:val="0"/>
        <w:ind w:left="426" w:hanging="426"/>
        <w:jc w:val="both"/>
        <w:rPr>
          <w:rFonts w:ascii="Times New Roman" w:eastAsia="Times New Roman" w:hAnsi="Times New Roman" w:cs="Times New Roman"/>
        </w:rPr>
      </w:pPr>
      <w:r>
        <w:rPr>
          <w:rFonts w:ascii="Times New Roman" w:eastAsia="Times New Roman" w:hAnsi="Times New Roman" w:cs="Times New Roman"/>
        </w:rPr>
        <w:t>Frost, N.J.; Burrows, M.T.; Johnson, M.P.; Hanley, M.E &amp; Hawkins, S.J. 2005. Measuring surface complexity in ecological studies. Limnology and Oceanography: Methods, 3, 203-210.</w:t>
      </w:r>
    </w:p>
    <w:p w14:paraId="0000007F" w14:textId="77777777" w:rsidR="006205E7" w:rsidRPr="00D652D8" w:rsidRDefault="00142CF5">
      <w:pPr>
        <w:spacing w:after="40"/>
        <w:ind w:left="426" w:hanging="426"/>
        <w:jc w:val="both"/>
        <w:rPr>
          <w:rFonts w:ascii="Times New Roman" w:eastAsia="Times New Roman" w:hAnsi="Times New Roman" w:cs="Times New Roman"/>
          <w:lang w:val="pt-BR"/>
        </w:rPr>
      </w:pPr>
      <w:proofErr w:type="spellStart"/>
      <w:r>
        <w:rPr>
          <w:rFonts w:ascii="Times New Roman" w:eastAsia="Times New Roman" w:hAnsi="Times New Roman" w:cs="Times New Roman"/>
        </w:rPr>
        <w:t>Giménez</w:t>
      </w:r>
      <w:proofErr w:type="spellEnd"/>
      <w:r>
        <w:rPr>
          <w:rFonts w:ascii="Times New Roman" w:eastAsia="Times New Roman" w:hAnsi="Times New Roman" w:cs="Times New Roman"/>
        </w:rPr>
        <w:t xml:space="preserve">, L.; Torres, G.; Pettersen, A.; Burrows, M.T.; Estevez, A.; Jenkins, S.R. (2017) Scale-dependent natural variation in larval nutritional reserves in a marine invertebrate: Implications for recruitment and cross-ecosystem coupling. </w:t>
      </w:r>
      <w:r w:rsidRPr="00D652D8">
        <w:rPr>
          <w:rFonts w:ascii="Times New Roman" w:eastAsia="Times New Roman" w:hAnsi="Times New Roman" w:cs="Times New Roman"/>
          <w:lang w:val="pt-BR"/>
        </w:rPr>
        <w:t xml:space="preserve">Mar </w:t>
      </w:r>
      <w:proofErr w:type="spellStart"/>
      <w:r w:rsidRPr="00D652D8">
        <w:rPr>
          <w:rFonts w:ascii="Times New Roman" w:eastAsia="Times New Roman" w:hAnsi="Times New Roman" w:cs="Times New Roman"/>
          <w:lang w:val="pt-BR"/>
        </w:rPr>
        <w:t>Ecol</w:t>
      </w:r>
      <w:proofErr w:type="spellEnd"/>
      <w:r w:rsidRPr="00D652D8">
        <w:rPr>
          <w:rFonts w:ascii="Times New Roman" w:eastAsia="Times New Roman" w:hAnsi="Times New Roman" w:cs="Times New Roman"/>
          <w:lang w:val="pt-BR"/>
        </w:rPr>
        <w:t xml:space="preserve"> </w:t>
      </w:r>
      <w:proofErr w:type="spellStart"/>
      <w:r w:rsidRPr="00D652D8">
        <w:rPr>
          <w:rFonts w:ascii="Times New Roman" w:eastAsia="Times New Roman" w:hAnsi="Times New Roman" w:cs="Times New Roman"/>
          <w:lang w:val="pt-BR"/>
        </w:rPr>
        <w:t>Prog</w:t>
      </w:r>
      <w:proofErr w:type="spellEnd"/>
      <w:r w:rsidRPr="00D652D8">
        <w:rPr>
          <w:rFonts w:ascii="Times New Roman" w:eastAsia="Times New Roman" w:hAnsi="Times New Roman" w:cs="Times New Roman"/>
          <w:lang w:val="pt-BR"/>
        </w:rPr>
        <w:t xml:space="preserve"> Se</w:t>
      </w:r>
      <w:r w:rsidRPr="00D652D8">
        <w:rPr>
          <w:rFonts w:ascii="Times New Roman" w:eastAsia="Times New Roman" w:hAnsi="Times New Roman" w:cs="Times New Roman"/>
          <w:lang w:val="pt-BR"/>
        </w:rPr>
        <w:t>r, 570:141–155</w:t>
      </w:r>
    </w:p>
    <w:p w14:paraId="00000080" w14:textId="77777777" w:rsidR="006205E7" w:rsidRDefault="00142CF5">
      <w:pPr>
        <w:spacing w:after="40"/>
        <w:ind w:left="426" w:hanging="426"/>
        <w:jc w:val="both"/>
        <w:rPr>
          <w:rFonts w:ascii="Times New Roman" w:eastAsia="Times New Roman" w:hAnsi="Times New Roman" w:cs="Times New Roman"/>
        </w:rPr>
      </w:pPr>
      <w:sdt>
        <w:sdtPr>
          <w:tag w:val="goog_rdk_196"/>
          <w:id w:val="-2052684440"/>
        </w:sdtPr>
        <w:sdtEndPr/>
        <w:sdtContent>
          <w:r w:rsidRPr="00D652D8">
            <w:rPr>
              <w:rFonts w:ascii="Gungsuh" w:eastAsia="Gungsuh" w:hAnsi="Gungsuh" w:cs="Gungsuh"/>
              <w:lang w:val="pt-BR"/>
            </w:rPr>
            <w:t xml:space="preserve">Gonzalez-Rodriguez, E.; Valentin, J.L.; </w:t>
          </w:r>
          <w:proofErr w:type="spellStart"/>
          <w:r w:rsidRPr="00D652D8">
            <w:rPr>
              <w:rFonts w:ascii="Gungsuh" w:eastAsia="Gungsuh" w:hAnsi="Gungsuh" w:cs="Gungsuh"/>
              <w:lang w:val="pt-BR"/>
            </w:rPr>
            <w:t>Andre</w:t>
          </w:r>
          <w:proofErr w:type="spellEnd"/>
          <w:r w:rsidRPr="00D652D8">
            <w:rPr>
              <w:rFonts w:ascii="Gungsuh" w:eastAsia="Gungsuh" w:hAnsi="Gungsuh" w:cs="Gungsuh"/>
              <w:lang w:val="pt-BR"/>
            </w:rPr>
            <w:t xml:space="preserve">, D.L.; Jacob, S.A. 1992. </w:t>
          </w:r>
          <w:r>
            <w:rPr>
              <w:rFonts w:ascii="Gungsuh" w:eastAsia="Gungsuh" w:hAnsi="Gungsuh" w:cs="Gungsuh"/>
            </w:rPr>
            <w:t>Upwelling and downwelling at Cabo Frio (Brazil): comparison of biomass and primary responses. J. Plankton Res., 14: 289−306.</w:t>
          </w:r>
        </w:sdtContent>
      </w:sdt>
    </w:p>
    <w:p w14:paraId="00000081" w14:textId="77777777" w:rsidR="006205E7" w:rsidRDefault="00142CF5">
      <w:pPr>
        <w:spacing w:after="40"/>
        <w:ind w:left="426" w:hanging="426"/>
        <w:jc w:val="both"/>
        <w:rPr>
          <w:rFonts w:ascii="Times New Roman" w:eastAsia="Times New Roman" w:hAnsi="Times New Roman" w:cs="Times New Roman"/>
        </w:rPr>
      </w:pPr>
      <w:proofErr w:type="spellStart"/>
      <w:r>
        <w:rPr>
          <w:rFonts w:ascii="Times New Roman" w:eastAsia="Times New Roman" w:hAnsi="Times New Roman" w:cs="Times New Roman"/>
        </w:rPr>
        <w:t>Gurjão</w:t>
      </w:r>
      <w:proofErr w:type="spellEnd"/>
      <w:r>
        <w:rPr>
          <w:rFonts w:ascii="Times New Roman" w:eastAsia="Times New Roman" w:hAnsi="Times New Roman" w:cs="Times New Roman"/>
        </w:rPr>
        <w:t xml:space="preserve">, L.M.D.; </w:t>
      </w:r>
      <w:proofErr w:type="spellStart"/>
      <w:r>
        <w:rPr>
          <w:rFonts w:ascii="Times New Roman" w:eastAsia="Times New Roman" w:hAnsi="Times New Roman" w:cs="Times New Roman"/>
        </w:rPr>
        <w:t>Lotufo</w:t>
      </w:r>
      <w:proofErr w:type="spellEnd"/>
      <w:r>
        <w:rPr>
          <w:rFonts w:ascii="Times New Roman" w:eastAsia="Times New Roman" w:hAnsi="Times New Roman" w:cs="Times New Roman"/>
        </w:rPr>
        <w:t>, T.M.C. 2018. Native</w:t>
      </w:r>
      <w:r>
        <w:rPr>
          <w:rFonts w:ascii="Times New Roman" w:eastAsia="Times New Roman" w:hAnsi="Times New Roman" w:cs="Times New Roman"/>
        </w:rPr>
        <w:t xml:space="preserve"> species exploited by marine aquarium trade in Brazil. Biota </w:t>
      </w:r>
      <w:proofErr w:type="spellStart"/>
      <w:r>
        <w:rPr>
          <w:rFonts w:ascii="Times New Roman" w:eastAsia="Times New Roman" w:hAnsi="Times New Roman" w:cs="Times New Roman"/>
        </w:rPr>
        <w:t>Neotrop</w:t>
      </w:r>
      <w:proofErr w:type="spellEnd"/>
      <w:r>
        <w:rPr>
          <w:rFonts w:ascii="Times New Roman" w:eastAsia="Times New Roman" w:hAnsi="Times New Roman" w:cs="Times New Roman"/>
        </w:rPr>
        <w:t xml:space="preserve"> 18: e20170387</w:t>
      </w:r>
    </w:p>
    <w:p w14:paraId="00000082" w14:textId="77777777" w:rsidR="006205E7" w:rsidRDefault="00142CF5">
      <w:pPr>
        <w:widowControl w:val="0"/>
        <w:pBdr>
          <w:top w:val="nil"/>
          <w:left w:val="nil"/>
          <w:bottom w:val="nil"/>
          <w:right w:val="nil"/>
          <w:between w:val="nil"/>
        </w:pBdr>
        <w:ind w:left="426" w:hanging="426"/>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Hartig</w:t>
      </w:r>
      <w:proofErr w:type="spellEnd"/>
      <w:r>
        <w:rPr>
          <w:rFonts w:ascii="Times New Roman" w:eastAsia="Times New Roman" w:hAnsi="Times New Roman" w:cs="Times New Roman"/>
          <w:color w:val="000000"/>
        </w:rPr>
        <w:t xml:space="preserve"> F. (2020). </w:t>
      </w:r>
      <w:proofErr w:type="spellStart"/>
      <w:r>
        <w:rPr>
          <w:rFonts w:ascii="Times New Roman" w:eastAsia="Times New Roman" w:hAnsi="Times New Roman" w:cs="Times New Roman"/>
          <w:color w:val="000000"/>
        </w:rPr>
        <w:t>DHARMa</w:t>
      </w:r>
      <w:proofErr w:type="spellEnd"/>
      <w:r>
        <w:rPr>
          <w:rFonts w:ascii="Times New Roman" w:eastAsia="Times New Roman" w:hAnsi="Times New Roman" w:cs="Times New Roman"/>
          <w:color w:val="000000"/>
        </w:rPr>
        <w:t>: Residual Diagnostics for Hierarchical (Multi-Level / Mixed) Regression Models. R package version 0.3.3.0.  https://CRAN.R-project.org/package=DHARM</w:t>
      </w:r>
      <w:r>
        <w:rPr>
          <w:rFonts w:ascii="Times New Roman" w:eastAsia="Times New Roman" w:hAnsi="Times New Roman" w:cs="Times New Roman"/>
          <w:color w:val="000000"/>
        </w:rPr>
        <w:t>a</w:t>
      </w:r>
    </w:p>
    <w:p w14:paraId="00000083" w14:textId="77777777" w:rsidR="006205E7" w:rsidRDefault="00142CF5">
      <w:pPr>
        <w:ind w:left="426" w:hanging="426"/>
        <w:jc w:val="both"/>
        <w:rPr>
          <w:rFonts w:ascii="Times New Roman" w:eastAsia="Times New Roman" w:hAnsi="Times New Roman" w:cs="Times New Roman"/>
        </w:rPr>
      </w:pPr>
      <w:r>
        <w:rPr>
          <w:rFonts w:ascii="Times New Roman" w:eastAsia="Times New Roman" w:hAnsi="Times New Roman" w:cs="Times New Roman"/>
        </w:rPr>
        <w:t xml:space="preserve">Hawkins SJ, Pack KE, </w:t>
      </w:r>
      <w:proofErr w:type="spellStart"/>
      <w:r>
        <w:rPr>
          <w:rFonts w:ascii="Times New Roman" w:eastAsia="Times New Roman" w:hAnsi="Times New Roman" w:cs="Times New Roman"/>
        </w:rPr>
        <w:t>Hyder</w:t>
      </w:r>
      <w:proofErr w:type="spellEnd"/>
      <w:r>
        <w:rPr>
          <w:rFonts w:ascii="Times New Roman" w:eastAsia="Times New Roman" w:hAnsi="Times New Roman" w:cs="Times New Roman"/>
        </w:rPr>
        <w:t xml:space="preserve"> K, Benedetti-Cecchi L, Jenkins SR (2020). Rocky shores as tractable test systems for experimental ecology. Journal of the Marine Biological Association of the United Kingdom, 10</w:t>
      </w:r>
    </w:p>
    <w:p w14:paraId="00000084" w14:textId="77777777" w:rsidR="006205E7" w:rsidRDefault="00142CF5">
      <w:pPr>
        <w:widowControl w:val="0"/>
        <w:pBdr>
          <w:top w:val="nil"/>
          <w:left w:val="nil"/>
          <w:bottom w:val="nil"/>
          <w:right w:val="nil"/>
          <w:between w:val="nil"/>
        </w:pBdr>
        <w:ind w:left="426" w:hanging="42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Ho, C. K., </w:t>
      </w:r>
      <w:proofErr w:type="spellStart"/>
      <w:r>
        <w:rPr>
          <w:rFonts w:ascii="Times New Roman" w:eastAsia="Times New Roman" w:hAnsi="Times New Roman" w:cs="Times New Roman"/>
          <w:color w:val="000000"/>
        </w:rPr>
        <w:t>Pennings</w:t>
      </w:r>
      <w:proofErr w:type="spellEnd"/>
      <w:r>
        <w:rPr>
          <w:rFonts w:ascii="Times New Roman" w:eastAsia="Times New Roman" w:hAnsi="Times New Roman" w:cs="Times New Roman"/>
          <w:color w:val="000000"/>
        </w:rPr>
        <w:t xml:space="preserve">, S. C., &amp; </w:t>
      </w:r>
      <w:proofErr w:type="spellStart"/>
      <w:r>
        <w:rPr>
          <w:rFonts w:ascii="Times New Roman" w:eastAsia="Times New Roman" w:hAnsi="Times New Roman" w:cs="Times New Roman"/>
          <w:color w:val="000000"/>
        </w:rPr>
        <w:t>Carefoot</w:t>
      </w:r>
      <w:proofErr w:type="spellEnd"/>
      <w:r>
        <w:rPr>
          <w:rFonts w:ascii="Times New Roman" w:eastAsia="Times New Roman" w:hAnsi="Times New Roman" w:cs="Times New Roman"/>
          <w:color w:val="000000"/>
        </w:rPr>
        <w:t>, T. H. (20</w:t>
      </w:r>
      <w:r>
        <w:rPr>
          <w:rFonts w:ascii="Times New Roman" w:eastAsia="Times New Roman" w:hAnsi="Times New Roman" w:cs="Times New Roman"/>
          <w:color w:val="000000"/>
        </w:rPr>
        <w:t>10). Is diet quality an overlooked mechanism for Bergmann's rule? The American Naturalist, 175(2), 269–276. https://doi.org/10.1086/649583</w:t>
      </w:r>
    </w:p>
    <w:p w14:paraId="00000085" w14:textId="77777777" w:rsidR="006205E7" w:rsidRDefault="00142CF5">
      <w:pPr>
        <w:pBdr>
          <w:top w:val="nil"/>
          <w:left w:val="nil"/>
          <w:bottom w:val="nil"/>
          <w:right w:val="nil"/>
          <w:between w:val="nil"/>
        </w:pBdr>
        <w:ind w:left="426" w:hanging="42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Hutchinson N, </w:t>
      </w:r>
      <w:proofErr w:type="spellStart"/>
      <w:r>
        <w:rPr>
          <w:rFonts w:ascii="Times New Roman" w:eastAsia="Times New Roman" w:hAnsi="Times New Roman" w:cs="Times New Roman"/>
          <w:color w:val="000000"/>
        </w:rPr>
        <w:t>Nagarkar</w:t>
      </w:r>
      <w:proofErr w:type="spellEnd"/>
      <w:r>
        <w:rPr>
          <w:rFonts w:ascii="Times New Roman" w:eastAsia="Times New Roman" w:hAnsi="Times New Roman" w:cs="Times New Roman"/>
          <w:color w:val="000000"/>
        </w:rPr>
        <w:t xml:space="preserve"> S, Aitchison JC, Williams GA (2006) Microspatial variation in marine biofilm abundance on inte</w:t>
      </w:r>
      <w:r>
        <w:rPr>
          <w:rFonts w:ascii="Times New Roman" w:eastAsia="Times New Roman" w:hAnsi="Times New Roman" w:cs="Times New Roman"/>
          <w:color w:val="000000"/>
        </w:rPr>
        <w:t>rtidal rock surfaces. Aquatic Microbial Ecology, 42: 187-197.</w:t>
      </w:r>
    </w:p>
    <w:p w14:paraId="00000086" w14:textId="77777777" w:rsidR="006205E7" w:rsidRDefault="00142CF5">
      <w:pPr>
        <w:widowControl w:val="0"/>
        <w:ind w:left="426" w:hanging="426"/>
        <w:jc w:val="both"/>
        <w:rPr>
          <w:rFonts w:ascii="Times New Roman" w:eastAsia="Times New Roman" w:hAnsi="Times New Roman" w:cs="Times New Roman"/>
        </w:rPr>
      </w:pPr>
      <w:r>
        <w:rPr>
          <w:rFonts w:ascii="Times New Roman" w:eastAsia="Times New Roman" w:hAnsi="Times New Roman" w:cs="Times New Roman"/>
        </w:rPr>
        <w:t xml:space="preserve">Jenkins, S.R.; Moore, P.; Burrows, M.T.; </w:t>
      </w:r>
      <w:proofErr w:type="spellStart"/>
      <w:r>
        <w:rPr>
          <w:rFonts w:ascii="Times New Roman" w:eastAsia="Times New Roman" w:hAnsi="Times New Roman" w:cs="Times New Roman"/>
        </w:rPr>
        <w:t>Garbary</w:t>
      </w:r>
      <w:proofErr w:type="spellEnd"/>
      <w:r>
        <w:rPr>
          <w:rFonts w:ascii="Times New Roman" w:eastAsia="Times New Roman" w:hAnsi="Times New Roman" w:cs="Times New Roman"/>
        </w:rPr>
        <w:t xml:space="preserve">, D.J.; Hawkins, S.J.; </w:t>
      </w:r>
      <w:proofErr w:type="spellStart"/>
      <w:r>
        <w:rPr>
          <w:rFonts w:ascii="Times New Roman" w:eastAsia="Times New Roman" w:hAnsi="Times New Roman" w:cs="Times New Roman"/>
        </w:rPr>
        <w:t>Ingolfsson</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lastRenderedPageBreak/>
        <w:t>Sebens</w:t>
      </w:r>
      <w:proofErr w:type="spellEnd"/>
      <w:r>
        <w:rPr>
          <w:rFonts w:ascii="Times New Roman" w:eastAsia="Times New Roman" w:hAnsi="Times New Roman" w:cs="Times New Roman"/>
        </w:rPr>
        <w:t xml:space="preserve">, K.P.; </w:t>
      </w:r>
      <w:proofErr w:type="spellStart"/>
      <w:r>
        <w:rPr>
          <w:rFonts w:ascii="Times New Roman" w:eastAsia="Times New Roman" w:hAnsi="Times New Roman" w:cs="Times New Roman"/>
        </w:rPr>
        <w:t>Snelgrove</w:t>
      </w:r>
      <w:proofErr w:type="spellEnd"/>
      <w:r>
        <w:rPr>
          <w:rFonts w:ascii="Times New Roman" w:eastAsia="Times New Roman" w:hAnsi="Times New Roman" w:cs="Times New Roman"/>
        </w:rPr>
        <w:t xml:space="preserve">, P.V.R.; </w:t>
      </w:r>
      <w:proofErr w:type="spellStart"/>
      <w:r>
        <w:rPr>
          <w:rFonts w:ascii="Times New Roman" w:eastAsia="Times New Roman" w:hAnsi="Times New Roman" w:cs="Times New Roman"/>
        </w:rPr>
        <w:t>Wethey</w:t>
      </w:r>
      <w:proofErr w:type="spellEnd"/>
      <w:r>
        <w:rPr>
          <w:rFonts w:ascii="Times New Roman" w:eastAsia="Times New Roman" w:hAnsi="Times New Roman" w:cs="Times New Roman"/>
        </w:rPr>
        <w:t xml:space="preserve">, D.S. &amp; </w:t>
      </w:r>
      <w:proofErr w:type="spellStart"/>
      <w:r>
        <w:rPr>
          <w:rFonts w:ascii="Times New Roman" w:eastAsia="Times New Roman" w:hAnsi="Times New Roman" w:cs="Times New Roman"/>
        </w:rPr>
        <w:t>Woodin</w:t>
      </w:r>
      <w:proofErr w:type="spellEnd"/>
      <w:r>
        <w:rPr>
          <w:rFonts w:ascii="Times New Roman" w:eastAsia="Times New Roman" w:hAnsi="Times New Roman" w:cs="Times New Roman"/>
        </w:rPr>
        <w:t>, S.A. 2008. Comparative ecology of North Atlantic shores: do differences in players matter for process? Ecology, v</w:t>
      </w:r>
      <w:r>
        <w:rPr>
          <w:rFonts w:ascii="Times New Roman" w:eastAsia="Times New Roman" w:hAnsi="Times New Roman" w:cs="Times New Roman"/>
        </w:rPr>
        <w:t xml:space="preserve">. 89, p. S3-S23. </w:t>
      </w:r>
    </w:p>
    <w:p w14:paraId="00000087" w14:textId="77777777" w:rsidR="006205E7" w:rsidRDefault="00142CF5">
      <w:pPr>
        <w:widowControl w:val="0"/>
        <w:pBdr>
          <w:top w:val="nil"/>
          <w:left w:val="nil"/>
          <w:bottom w:val="nil"/>
          <w:right w:val="nil"/>
          <w:between w:val="nil"/>
        </w:pBdr>
        <w:ind w:left="426" w:hanging="426"/>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Kämpf</w:t>
      </w:r>
      <w:proofErr w:type="spellEnd"/>
      <w:r>
        <w:rPr>
          <w:rFonts w:ascii="Times New Roman" w:eastAsia="Times New Roman" w:hAnsi="Times New Roman" w:cs="Times New Roman"/>
          <w:color w:val="000000"/>
        </w:rPr>
        <w:t xml:space="preserve"> J, Chapman P (2016) The Functioning of Coastal Upwelling Systems. In: Upwelling Systems of the World - Scientific Journey to the Most Productive Marine Ecosystems. Springer, Cham, Switzerland. 433p.</w:t>
      </w:r>
    </w:p>
    <w:p w14:paraId="00000088" w14:textId="77777777" w:rsidR="006205E7" w:rsidRDefault="00142CF5">
      <w:pPr>
        <w:widowControl w:val="0"/>
        <w:pBdr>
          <w:top w:val="nil"/>
          <w:left w:val="nil"/>
          <w:bottom w:val="nil"/>
          <w:right w:val="nil"/>
          <w:between w:val="nil"/>
        </w:pBdr>
        <w:ind w:left="426" w:hanging="426"/>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Kaspari</w:t>
      </w:r>
      <w:proofErr w:type="spellEnd"/>
      <w:r>
        <w:rPr>
          <w:rFonts w:ascii="Times New Roman" w:eastAsia="Times New Roman" w:hAnsi="Times New Roman" w:cs="Times New Roman"/>
          <w:color w:val="000000"/>
        </w:rPr>
        <w:t>, M., &amp; Vargo, E. L. (1995</w:t>
      </w:r>
      <w:r>
        <w:rPr>
          <w:rFonts w:ascii="Times New Roman" w:eastAsia="Times New Roman" w:hAnsi="Times New Roman" w:cs="Times New Roman"/>
          <w:color w:val="000000"/>
        </w:rPr>
        <w:t>). Colony size as a buffer against seasonality: Bergmann's rule in social insects. American Naturalist, 145, 610–618.</w:t>
      </w:r>
    </w:p>
    <w:p w14:paraId="00000089" w14:textId="77777777" w:rsidR="006205E7" w:rsidRDefault="00142CF5">
      <w:pPr>
        <w:spacing w:after="40"/>
        <w:ind w:left="426" w:hanging="426"/>
        <w:jc w:val="both"/>
        <w:rPr>
          <w:rFonts w:ascii="Times New Roman" w:eastAsia="Times New Roman" w:hAnsi="Times New Roman" w:cs="Times New Roman"/>
        </w:rPr>
      </w:pPr>
      <w:r>
        <w:rPr>
          <w:rFonts w:ascii="Times New Roman" w:eastAsia="Times New Roman" w:hAnsi="Times New Roman" w:cs="Times New Roman"/>
        </w:rPr>
        <w:t xml:space="preserve">Leonard, G.H.; Levine, J.M.; Schmidt, P.R.; </w:t>
      </w:r>
      <w:proofErr w:type="spellStart"/>
      <w:r>
        <w:rPr>
          <w:rFonts w:ascii="Times New Roman" w:eastAsia="Times New Roman" w:hAnsi="Times New Roman" w:cs="Times New Roman"/>
        </w:rPr>
        <w:t>Bertness</w:t>
      </w:r>
      <w:proofErr w:type="spellEnd"/>
      <w:r>
        <w:rPr>
          <w:rFonts w:ascii="Times New Roman" w:eastAsia="Times New Roman" w:hAnsi="Times New Roman" w:cs="Times New Roman"/>
        </w:rPr>
        <w:t>, M.D. 1998. Flow-Driven Variation in Intertidal Community Structure in a Maine Estuar</w:t>
      </w:r>
      <w:r>
        <w:rPr>
          <w:rFonts w:ascii="Times New Roman" w:eastAsia="Times New Roman" w:hAnsi="Times New Roman" w:cs="Times New Roman"/>
        </w:rPr>
        <w:t>y. Ecology, 79:1395–1411</w:t>
      </w:r>
    </w:p>
    <w:p w14:paraId="0000008A" w14:textId="77777777" w:rsidR="006205E7" w:rsidRDefault="00142CF5">
      <w:pPr>
        <w:widowControl w:val="0"/>
        <w:ind w:left="426" w:hanging="426"/>
        <w:jc w:val="both"/>
        <w:rPr>
          <w:rFonts w:ascii="Times New Roman" w:eastAsia="Times New Roman" w:hAnsi="Times New Roman" w:cs="Times New Roman"/>
        </w:rPr>
      </w:pPr>
      <w:r>
        <w:rPr>
          <w:rFonts w:ascii="Times New Roman" w:eastAsia="Times New Roman" w:hAnsi="Times New Roman" w:cs="Times New Roman"/>
        </w:rPr>
        <w:t xml:space="preserve">Leslie, H.M.; Breck, E.N.; Chan, F.; Lubchenco, J. &amp; </w:t>
      </w:r>
      <w:proofErr w:type="spellStart"/>
      <w:r>
        <w:rPr>
          <w:rFonts w:ascii="Times New Roman" w:eastAsia="Times New Roman" w:hAnsi="Times New Roman" w:cs="Times New Roman"/>
        </w:rPr>
        <w:t>Menge</w:t>
      </w:r>
      <w:proofErr w:type="spellEnd"/>
      <w:r>
        <w:rPr>
          <w:rFonts w:ascii="Times New Roman" w:eastAsia="Times New Roman" w:hAnsi="Times New Roman" w:cs="Times New Roman"/>
        </w:rPr>
        <w:t>, B.A. 2005. Barnacle reproductive hotspots linked to nearshore ocean conditions. Proceedings of the National Academy of Sciences of the United States of America, 102(30), 1</w:t>
      </w:r>
      <w:r>
        <w:rPr>
          <w:rFonts w:ascii="Times New Roman" w:eastAsia="Times New Roman" w:hAnsi="Times New Roman" w:cs="Times New Roman"/>
        </w:rPr>
        <w:t xml:space="preserve">0534-10539. </w:t>
      </w:r>
    </w:p>
    <w:p w14:paraId="0000008B" w14:textId="77777777" w:rsidR="006205E7" w:rsidRPr="00D652D8" w:rsidRDefault="00142CF5">
      <w:pPr>
        <w:spacing w:after="40"/>
        <w:ind w:left="426" w:hanging="426"/>
        <w:jc w:val="both"/>
        <w:rPr>
          <w:rFonts w:ascii="Times New Roman" w:eastAsia="Times New Roman" w:hAnsi="Times New Roman" w:cs="Times New Roman"/>
          <w:lang w:val="pt-BR"/>
        </w:rPr>
      </w:pPr>
      <w:proofErr w:type="spellStart"/>
      <w:r>
        <w:rPr>
          <w:rFonts w:ascii="Times New Roman" w:eastAsia="Times New Roman" w:hAnsi="Times New Roman" w:cs="Times New Roman"/>
        </w:rPr>
        <w:t>Livore</w:t>
      </w:r>
      <w:proofErr w:type="spellEnd"/>
      <w:r>
        <w:rPr>
          <w:rFonts w:ascii="Times New Roman" w:eastAsia="Times New Roman" w:hAnsi="Times New Roman" w:cs="Times New Roman"/>
        </w:rPr>
        <w:t xml:space="preserve"> JP, Mendez MM, Klein E, et al (2021) Application of a Simple, Low-Cost, Low-Tech Method to Monitor Intertidal Rocky Shore Assemblages on a Broad Geographic Scale. </w:t>
      </w:r>
      <w:r w:rsidRPr="00D652D8">
        <w:rPr>
          <w:rFonts w:ascii="Times New Roman" w:eastAsia="Times New Roman" w:hAnsi="Times New Roman" w:cs="Times New Roman"/>
          <w:lang w:val="pt-BR"/>
        </w:rPr>
        <w:t xml:space="preserve">Front Mar </w:t>
      </w:r>
      <w:proofErr w:type="spellStart"/>
      <w:r w:rsidRPr="00D652D8">
        <w:rPr>
          <w:rFonts w:ascii="Times New Roman" w:eastAsia="Times New Roman" w:hAnsi="Times New Roman" w:cs="Times New Roman"/>
          <w:lang w:val="pt-BR"/>
        </w:rPr>
        <w:t>Sci</w:t>
      </w:r>
      <w:proofErr w:type="spellEnd"/>
      <w:r w:rsidRPr="00D652D8">
        <w:rPr>
          <w:rFonts w:ascii="Times New Roman" w:eastAsia="Times New Roman" w:hAnsi="Times New Roman" w:cs="Times New Roman"/>
          <w:lang w:val="pt-BR"/>
        </w:rPr>
        <w:t xml:space="preserve"> 8:589489</w:t>
      </w:r>
    </w:p>
    <w:p w14:paraId="0000008C" w14:textId="77777777" w:rsidR="006205E7" w:rsidRPr="00D652D8" w:rsidRDefault="00142CF5">
      <w:pPr>
        <w:spacing w:after="40"/>
        <w:ind w:left="426" w:hanging="426"/>
        <w:jc w:val="both"/>
        <w:rPr>
          <w:rFonts w:ascii="Times New Roman" w:eastAsia="Times New Roman" w:hAnsi="Times New Roman" w:cs="Times New Roman"/>
          <w:lang w:val="pt-BR"/>
        </w:rPr>
      </w:pPr>
      <w:r w:rsidRPr="00D652D8">
        <w:rPr>
          <w:rFonts w:ascii="Times New Roman" w:eastAsia="Times New Roman" w:hAnsi="Times New Roman" w:cs="Times New Roman"/>
          <w:lang w:val="pt-BR"/>
        </w:rPr>
        <w:t xml:space="preserve">López, M.S.; Coutinho, R.; Ferreira, C.E.L.; </w:t>
      </w:r>
      <w:proofErr w:type="spellStart"/>
      <w:r w:rsidRPr="00D652D8">
        <w:rPr>
          <w:rFonts w:ascii="Times New Roman" w:eastAsia="Times New Roman" w:hAnsi="Times New Roman" w:cs="Times New Roman"/>
          <w:lang w:val="pt-BR"/>
        </w:rPr>
        <w:t>Rilov</w:t>
      </w:r>
      <w:proofErr w:type="spellEnd"/>
      <w:r w:rsidRPr="00D652D8">
        <w:rPr>
          <w:rFonts w:ascii="Times New Roman" w:eastAsia="Times New Roman" w:hAnsi="Times New Roman" w:cs="Times New Roman"/>
          <w:lang w:val="pt-BR"/>
        </w:rPr>
        <w:t xml:space="preserve">, G. 2010. </w:t>
      </w:r>
      <w:r>
        <w:rPr>
          <w:rFonts w:ascii="Times New Roman" w:eastAsia="Times New Roman" w:hAnsi="Times New Roman" w:cs="Times New Roman"/>
        </w:rPr>
        <w:t xml:space="preserve">Predator-prey interactions in a </w:t>
      </w:r>
      <w:proofErr w:type="spellStart"/>
      <w:r>
        <w:rPr>
          <w:rFonts w:ascii="Times New Roman" w:eastAsia="Times New Roman" w:hAnsi="Times New Roman" w:cs="Times New Roman"/>
        </w:rPr>
        <w:t>bioinvasion</w:t>
      </w:r>
      <w:proofErr w:type="spellEnd"/>
      <w:r>
        <w:rPr>
          <w:rFonts w:ascii="Times New Roman" w:eastAsia="Times New Roman" w:hAnsi="Times New Roman" w:cs="Times New Roman"/>
        </w:rPr>
        <w:t xml:space="preserve"> scenario: Differential predation by native predators on two exotic rocky intertidal bivalves. </w:t>
      </w:r>
      <w:r w:rsidRPr="00D652D8">
        <w:rPr>
          <w:rFonts w:ascii="Times New Roman" w:eastAsia="Times New Roman" w:hAnsi="Times New Roman" w:cs="Times New Roman"/>
          <w:lang w:val="pt-BR"/>
        </w:rPr>
        <w:t xml:space="preserve">Mar </w:t>
      </w:r>
      <w:proofErr w:type="spellStart"/>
      <w:r w:rsidRPr="00D652D8">
        <w:rPr>
          <w:rFonts w:ascii="Times New Roman" w:eastAsia="Times New Roman" w:hAnsi="Times New Roman" w:cs="Times New Roman"/>
          <w:lang w:val="pt-BR"/>
        </w:rPr>
        <w:t>Ecol</w:t>
      </w:r>
      <w:proofErr w:type="spellEnd"/>
      <w:r w:rsidRPr="00D652D8">
        <w:rPr>
          <w:rFonts w:ascii="Times New Roman" w:eastAsia="Times New Roman" w:hAnsi="Times New Roman" w:cs="Times New Roman"/>
          <w:lang w:val="pt-BR"/>
        </w:rPr>
        <w:t xml:space="preserve"> </w:t>
      </w:r>
      <w:proofErr w:type="spellStart"/>
      <w:r w:rsidRPr="00D652D8">
        <w:rPr>
          <w:rFonts w:ascii="Times New Roman" w:eastAsia="Times New Roman" w:hAnsi="Times New Roman" w:cs="Times New Roman"/>
          <w:lang w:val="pt-BR"/>
        </w:rPr>
        <w:t>Prog</w:t>
      </w:r>
      <w:proofErr w:type="spellEnd"/>
      <w:r w:rsidRPr="00D652D8">
        <w:rPr>
          <w:rFonts w:ascii="Times New Roman" w:eastAsia="Times New Roman" w:hAnsi="Times New Roman" w:cs="Times New Roman"/>
          <w:lang w:val="pt-BR"/>
        </w:rPr>
        <w:t xml:space="preserve"> Ser, 403:101–112</w:t>
      </w:r>
    </w:p>
    <w:p w14:paraId="0000008D" w14:textId="77777777" w:rsidR="006205E7" w:rsidRDefault="00142CF5">
      <w:pPr>
        <w:ind w:left="426" w:hanging="426"/>
        <w:jc w:val="both"/>
        <w:rPr>
          <w:rFonts w:ascii="Times New Roman" w:eastAsia="Times New Roman" w:hAnsi="Times New Roman" w:cs="Times New Roman"/>
        </w:rPr>
      </w:pPr>
      <w:r w:rsidRPr="00D652D8">
        <w:rPr>
          <w:rFonts w:ascii="Times New Roman" w:eastAsia="Times New Roman" w:hAnsi="Times New Roman" w:cs="Times New Roman"/>
          <w:lang w:val="pt-BR"/>
        </w:rPr>
        <w:t xml:space="preserve">Martinez, A.S.; Mayer-Pinto, M.; </w:t>
      </w:r>
      <w:proofErr w:type="spellStart"/>
      <w:r w:rsidRPr="00D652D8">
        <w:rPr>
          <w:rFonts w:ascii="Times New Roman" w:eastAsia="Times New Roman" w:hAnsi="Times New Roman" w:cs="Times New Roman"/>
          <w:lang w:val="pt-BR"/>
        </w:rPr>
        <w:t>Christofoletti</w:t>
      </w:r>
      <w:proofErr w:type="spellEnd"/>
      <w:r w:rsidRPr="00D652D8">
        <w:rPr>
          <w:rFonts w:ascii="Times New Roman" w:eastAsia="Times New Roman" w:hAnsi="Times New Roman" w:cs="Times New Roman"/>
          <w:lang w:val="pt-BR"/>
        </w:rPr>
        <w:t xml:space="preserve">, R.A. 2019. </w:t>
      </w:r>
      <w:r>
        <w:rPr>
          <w:rFonts w:ascii="Times New Roman" w:eastAsia="Times New Roman" w:hAnsi="Times New Roman" w:cs="Times New Roman"/>
        </w:rPr>
        <w:t>Functional responses of filter feeders increase with elevated metal contamination: Are these good or bad signs of environmental health? Marine Pollution Bulletin, 149: 110571.</w:t>
      </w:r>
    </w:p>
    <w:p w14:paraId="0000008E" w14:textId="77777777" w:rsidR="006205E7" w:rsidRDefault="00142CF5">
      <w:pPr>
        <w:ind w:left="426" w:hanging="426"/>
        <w:jc w:val="both"/>
        <w:rPr>
          <w:rFonts w:ascii="Times New Roman" w:eastAsia="Times New Roman" w:hAnsi="Times New Roman" w:cs="Times New Roman"/>
        </w:rPr>
      </w:pPr>
      <w:proofErr w:type="spellStart"/>
      <w:r>
        <w:rPr>
          <w:rFonts w:ascii="Times New Roman" w:eastAsia="Times New Roman" w:hAnsi="Times New Roman" w:cs="Times New Roman"/>
        </w:rPr>
        <w:t>Mazzuco</w:t>
      </w:r>
      <w:proofErr w:type="spellEnd"/>
      <w:r>
        <w:rPr>
          <w:rFonts w:ascii="Times New Roman" w:eastAsia="Times New Roman" w:hAnsi="Times New Roman" w:cs="Times New Roman"/>
        </w:rPr>
        <w:t xml:space="preserve">, A.C.A.; </w:t>
      </w:r>
      <w:proofErr w:type="spellStart"/>
      <w:r>
        <w:rPr>
          <w:rFonts w:ascii="Times New Roman" w:eastAsia="Times New Roman" w:hAnsi="Times New Roman" w:cs="Times New Roman"/>
        </w:rPr>
        <w:t>Chr</w:t>
      </w:r>
      <w:r>
        <w:rPr>
          <w:rFonts w:ascii="Times New Roman" w:eastAsia="Times New Roman" w:hAnsi="Times New Roman" w:cs="Times New Roman"/>
        </w:rPr>
        <w:t>istofoletti</w:t>
      </w:r>
      <w:proofErr w:type="spellEnd"/>
      <w:r>
        <w:rPr>
          <w:rFonts w:ascii="Times New Roman" w:eastAsia="Times New Roman" w:hAnsi="Times New Roman" w:cs="Times New Roman"/>
        </w:rPr>
        <w:t xml:space="preserve">, R.A.; Coutinho, R.; </w:t>
      </w:r>
      <w:proofErr w:type="spellStart"/>
      <w:r>
        <w:rPr>
          <w:rFonts w:ascii="Times New Roman" w:eastAsia="Times New Roman" w:hAnsi="Times New Roman" w:cs="Times New Roman"/>
        </w:rPr>
        <w:t>Ciotti</w:t>
      </w:r>
      <w:proofErr w:type="spellEnd"/>
      <w:r>
        <w:rPr>
          <w:rFonts w:ascii="Times New Roman" w:eastAsia="Times New Roman" w:hAnsi="Times New Roman" w:cs="Times New Roman"/>
        </w:rPr>
        <w:t>, A.M. 2018. The influence of atmospheric cold fronts on larval supply and settlement of intertidal invertebrates: Case studies in the Cabo Frio coastal upwelling system (SE Brazil). Journal of Sea Research, 137: 47-5</w:t>
      </w:r>
      <w:r>
        <w:rPr>
          <w:rFonts w:ascii="Times New Roman" w:eastAsia="Times New Roman" w:hAnsi="Times New Roman" w:cs="Times New Roman"/>
        </w:rPr>
        <w:t>6.</w:t>
      </w:r>
    </w:p>
    <w:p w14:paraId="0000008F" w14:textId="77777777" w:rsidR="006205E7" w:rsidRDefault="00142CF5">
      <w:pPr>
        <w:spacing w:after="40"/>
        <w:ind w:left="426" w:hanging="426"/>
        <w:jc w:val="both"/>
        <w:rPr>
          <w:rFonts w:ascii="Times New Roman" w:eastAsia="Times New Roman" w:hAnsi="Times New Roman" w:cs="Times New Roman"/>
        </w:rPr>
      </w:pPr>
      <w:r>
        <w:rPr>
          <w:rFonts w:ascii="Times New Roman" w:eastAsia="Times New Roman" w:hAnsi="Times New Roman" w:cs="Times New Roman"/>
        </w:rPr>
        <w:t xml:space="preserve">McQuaid, C.D.; Lindsay, J.R. (2005) Interacting effects of wave exposure, tidal height and substratum on spatial variation in densities of mussel </w:t>
      </w:r>
      <w:proofErr w:type="spellStart"/>
      <w:r>
        <w:rPr>
          <w:rFonts w:ascii="Times New Roman" w:eastAsia="Times New Roman" w:hAnsi="Times New Roman" w:cs="Times New Roman"/>
          <w:i/>
        </w:rPr>
        <w:t>Perna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perna</w:t>
      </w:r>
      <w:proofErr w:type="spellEnd"/>
      <w:r>
        <w:rPr>
          <w:rFonts w:ascii="Times New Roman" w:eastAsia="Times New Roman" w:hAnsi="Times New Roman" w:cs="Times New Roman"/>
        </w:rPr>
        <w:t xml:space="preserve"> plantigrades. Mar </w:t>
      </w:r>
      <w:proofErr w:type="spellStart"/>
      <w:r>
        <w:rPr>
          <w:rFonts w:ascii="Times New Roman" w:eastAsia="Times New Roman" w:hAnsi="Times New Roman" w:cs="Times New Roman"/>
        </w:rPr>
        <w:t>Ecol</w:t>
      </w:r>
      <w:proofErr w:type="spellEnd"/>
      <w:r>
        <w:rPr>
          <w:rFonts w:ascii="Times New Roman" w:eastAsia="Times New Roman" w:hAnsi="Times New Roman" w:cs="Times New Roman"/>
        </w:rPr>
        <w:t xml:space="preserve"> Prog Ser 301:173–184</w:t>
      </w:r>
    </w:p>
    <w:p w14:paraId="00000090" w14:textId="77777777" w:rsidR="006205E7" w:rsidRDefault="00142CF5">
      <w:pPr>
        <w:widowControl w:val="0"/>
        <w:pBdr>
          <w:top w:val="nil"/>
          <w:left w:val="nil"/>
          <w:bottom w:val="nil"/>
          <w:right w:val="nil"/>
          <w:between w:val="nil"/>
        </w:pBdr>
        <w:ind w:left="426" w:hanging="42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Meager JJ, </w:t>
      </w:r>
      <w:proofErr w:type="spellStart"/>
      <w:r>
        <w:rPr>
          <w:rFonts w:ascii="Times New Roman" w:eastAsia="Times New Roman" w:hAnsi="Times New Roman" w:cs="Times New Roman"/>
          <w:color w:val="000000"/>
        </w:rPr>
        <w:t>Schlacher</w:t>
      </w:r>
      <w:proofErr w:type="spellEnd"/>
      <w:r>
        <w:rPr>
          <w:rFonts w:ascii="Times New Roman" w:eastAsia="Times New Roman" w:hAnsi="Times New Roman" w:cs="Times New Roman"/>
          <w:color w:val="000000"/>
        </w:rPr>
        <w:t xml:space="preserve"> TA (2013) New metric of microh</w:t>
      </w:r>
      <w:r>
        <w:rPr>
          <w:rFonts w:ascii="Times New Roman" w:eastAsia="Times New Roman" w:hAnsi="Times New Roman" w:cs="Times New Roman"/>
          <w:color w:val="000000"/>
        </w:rPr>
        <w:t>abitat complexity predicts species richness on a rocky shore. Marine Ecology, 34 (4) 484-491</w:t>
      </w:r>
    </w:p>
    <w:p w14:paraId="00000091" w14:textId="77777777" w:rsidR="006205E7" w:rsidRDefault="00142CF5">
      <w:pPr>
        <w:widowControl w:val="0"/>
        <w:ind w:left="426" w:hanging="426"/>
        <w:jc w:val="both"/>
        <w:rPr>
          <w:rFonts w:ascii="Times New Roman" w:eastAsia="Times New Roman" w:hAnsi="Times New Roman" w:cs="Times New Roman"/>
        </w:rPr>
      </w:pPr>
      <w:proofErr w:type="spellStart"/>
      <w:r>
        <w:rPr>
          <w:rFonts w:ascii="Times New Roman" w:eastAsia="Times New Roman" w:hAnsi="Times New Roman" w:cs="Times New Roman"/>
        </w:rPr>
        <w:t>Menge</w:t>
      </w:r>
      <w:proofErr w:type="spellEnd"/>
      <w:r>
        <w:rPr>
          <w:rFonts w:ascii="Times New Roman" w:eastAsia="Times New Roman" w:hAnsi="Times New Roman" w:cs="Times New Roman"/>
        </w:rPr>
        <w:t xml:space="preserve">, B.A. 2000. Top-down and bottom-up community regulation in marine rocky </w:t>
      </w:r>
      <w:proofErr w:type="spellStart"/>
      <w:r>
        <w:rPr>
          <w:rFonts w:ascii="Times New Roman" w:eastAsia="Times New Roman" w:hAnsi="Times New Roman" w:cs="Times New Roman"/>
        </w:rPr>
        <w:t>intertida</w:t>
      </w:r>
      <w:proofErr w:type="spellEnd"/>
      <w:r>
        <w:rPr>
          <w:rFonts w:ascii="Times New Roman" w:eastAsia="Times New Roman" w:hAnsi="Times New Roman" w:cs="Times New Roman"/>
        </w:rPr>
        <w:t xml:space="preserve"> habitats. Journal of Experimental Marine Biology and Ecology, v. 250, p. 25</w:t>
      </w:r>
      <w:r>
        <w:rPr>
          <w:rFonts w:ascii="Times New Roman" w:eastAsia="Times New Roman" w:hAnsi="Times New Roman" w:cs="Times New Roman"/>
        </w:rPr>
        <w:t xml:space="preserve">7-289. </w:t>
      </w:r>
    </w:p>
    <w:p w14:paraId="00000092" w14:textId="77777777" w:rsidR="006205E7" w:rsidRDefault="00142CF5">
      <w:pPr>
        <w:widowControl w:val="0"/>
        <w:ind w:left="426" w:hanging="426"/>
        <w:jc w:val="both"/>
        <w:rPr>
          <w:rFonts w:ascii="Times New Roman" w:eastAsia="Times New Roman" w:hAnsi="Times New Roman" w:cs="Times New Roman"/>
        </w:rPr>
      </w:pPr>
      <w:proofErr w:type="spellStart"/>
      <w:r>
        <w:rPr>
          <w:rFonts w:ascii="Times New Roman" w:eastAsia="Times New Roman" w:hAnsi="Times New Roman" w:cs="Times New Roman"/>
        </w:rPr>
        <w:t>Menge</w:t>
      </w:r>
      <w:proofErr w:type="spellEnd"/>
      <w:r>
        <w:rPr>
          <w:rFonts w:ascii="Times New Roman" w:eastAsia="Times New Roman" w:hAnsi="Times New Roman" w:cs="Times New Roman"/>
        </w:rPr>
        <w:t xml:space="preserve">, B.A. 2003. In: The Importance of Species (eds: </w:t>
      </w:r>
      <w:proofErr w:type="spellStart"/>
      <w:r>
        <w:rPr>
          <w:rFonts w:ascii="Times New Roman" w:eastAsia="Times New Roman" w:hAnsi="Times New Roman" w:cs="Times New Roman"/>
        </w:rPr>
        <w:t>Kareiva</w:t>
      </w:r>
      <w:proofErr w:type="spellEnd"/>
      <w:r>
        <w:rPr>
          <w:rFonts w:ascii="Times New Roman" w:eastAsia="Times New Roman" w:hAnsi="Times New Roman" w:cs="Times New Roman"/>
        </w:rPr>
        <w:t xml:space="preserve">, P. &amp; Levin, S.A.). Princeton University Press, Princeton, NJ, 16-43. </w:t>
      </w:r>
    </w:p>
    <w:p w14:paraId="00000093" w14:textId="77777777" w:rsidR="006205E7" w:rsidRDefault="00142CF5">
      <w:pPr>
        <w:widowControl w:val="0"/>
        <w:ind w:left="426" w:hanging="426"/>
        <w:jc w:val="both"/>
        <w:rPr>
          <w:rFonts w:ascii="Times New Roman" w:eastAsia="Times New Roman" w:hAnsi="Times New Roman" w:cs="Times New Roman"/>
        </w:rPr>
      </w:pPr>
      <w:proofErr w:type="spellStart"/>
      <w:r>
        <w:rPr>
          <w:rFonts w:ascii="Times New Roman" w:eastAsia="Times New Roman" w:hAnsi="Times New Roman" w:cs="Times New Roman"/>
        </w:rPr>
        <w:t>Menge</w:t>
      </w:r>
      <w:proofErr w:type="spellEnd"/>
      <w:r>
        <w:rPr>
          <w:rFonts w:ascii="Times New Roman" w:eastAsia="Times New Roman" w:hAnsi="Times New Roman" w:cs="Times New Roman"/>
        </w:rPr>
        <w:t xml:space="preserve">, B.A.; Daley, B.A.; Lubchenco, J.; Sanford, E.; </w:t>
      </w:r>
      <w:proofErr w:type="spellStart"/>
      <w:r>
        <w:rPr>
          <w:rFonts w:ascii="Times New Roman" w:eastAsia="Times New Roman" w:hAnsi="Times New Roman" w:cs="Times New Roman"/>
        </w:rPr>
        <w:t>Dahlhoff</w:t>
      </w:r>
      <w:proofErr w:type="spellEnd"/>
      <w:r>
        <w:rPr>
          <w:rFonts w:ascii="Times New Roman" w:eastAsia="Times New Roman" w:hAnsi="Times New Roman" w:cs="Times New Roman"/>
        </w:rPr>
        <w:t xml:space="preserve">, E.; Halpin, P.M.; Hudson, G. &amp; </w:t>
      </w:r>
      <w:proofErr w:type="spellStart"/>
      <w:r>
        <w:rPr>
          <w:rFonts w:ascii="Times New Roman" w:eastAsia="Times New Roman" w:hAnsi="Times New Roman" w:cs="Times New Roman"/>
        </w:rPr>
        <w:t>Burnaford</w:t>
      </w:r>
      <w:proofErr w:type="spellEnd"/>
      <w:r>
        <w:rPr>
          <w:rFonts w:ascii="Times New Roman" w:eastAsia="Times New Roman" w:hAnsi="Times New Roman" w:cs="Times New Roman"/>
        </w:rPr>
        <w:t>, J.L. 1999</w:t>
      </w:r>
      <w:r>
        <w:rPr>
          <w:rFonts w:ascii="Times New Roman" w:eastAsia="Times New Roman" w:hAnsi="Times New Roman" w:cs="Times New Roman"/>
        </w:rPr>
        <w:t xml:space="preserve">. Top-down and bottom-up regulation of New Zealand rocky intertidal communities. Ecological Monographs, 69, 297-330. </w:t>
      </w:r>
    </w:p>
    <w:p w14:paraId="00000094" w14:textId="77777777" w:rsidR="006205E7" w:rsidRDefault="00142CF5">
      <w:pPr>
        <w:widowControl w:val="0"/>
        <w:ind w:left="426" w:hanging="426"/>
        <w:jc w:val="both"/>
        <w:rPr>
          <w:rFonts w:ascii="Times New Roman" w:eastAsia="Times New Roman" w:hAnsi="Times New Roman" w:cs="Times New Roman"/>
        </w:rPr>
      </w:pPr>
      <w:r>
        <w:rPr>
          <w:rFonts w:ascii="Times New Roman" w:eastAsia="Times New Roman" w:hAnsi="Times New Roman" w:cs="Times New Roman"/>
        </w:rPr>
        <w:t xml:space="preserve">Moser, G.A.O.; </w:t>
      </w:r>
      <w:proofErr w:type="spellStart"/>
      <w:r>
        <w:rPr>
          <w:rFonts w:ascii="Times New Roman" w:eastAsia="Times New Roman" w:hAnsi="Times New Roman" w:cs="Times New Roman"/>
        </w:rPr>
        <w:t>Gianesella-Galvão</w:t>
      </w:r>
      <w:proofErr w:type="spellEnd"/>
      <w:r>
        <w:rPr>
          <w:rFonts w:ascii="Times New Roman" w:eastAsia="Times New Roman" w:hAnsi="Times New Roman" w:cs="Times New Roman"/>
        </w:rPr>
        <w:t xml:space="preserve">, S.M.F. 1997. Biological and oceanographic upwelling indicators at Cabo Frio (RJ). Res. Bras. </w:t>
      </w:r>
      <w:proofErr w:type="spellStart"/>
      <w:r>
        <w:rPr>
          <w:rFonts w:ascii="Times New Roman" w:eastAsia="Times New Roman" w:hAnsi="Times New Roman" w:cs="Times New Roman"/>
        </w:rPr>
        <w:t>Oceanogr</w:t>
      </w:r>
      <w:proofErr w:type="spellEnd"/>
      <w:r>
        <w:rPr>
          <w:rFonts w:ascii="Times New Roman" w:eastAsia="Times New Roman" w:hAnsi="Times New Roman" w:cs="Times New Roman"/>
        </w:rPr>
        <w:t>. 4</w:t>
      </w:r>
      <w:r>
        <w:rPr>
          <w:rFonts w:ascii="Times New Roman" w:eastAsia="Times New Roman" w:hAnsi="Times New Roman" w:cs="Times New Roman"/>
        </w:rPr>
        <w:t>5(1-2): 11-23.</w:t>
      </w:r>
    </w:p>
    <w:p w14:paraId="00000095" w14:textId="77777777" w:rsidR="006205E7" w:rsidRDefault="00142CF5">
      <w:pPr>
        <w:widowControl w:val="0"/>
        <w:ind w:left="426" w:hanging="426"/>
        <w:jc w:val="both"/>
        <w:rPr>
          <w:rFonts w:ascii="Times New Roman" w:eastAsia="Times New Roman" w:hAnsi="Times New Roman" w:cs="Times New Roman"/>
        </w:rPr>
      </w:pPr>
      <w:r>
        <w:rPr>
          <w:rFonts w:ascii="Times New Roman" w:eastAsia="Times New Roman" w:hAnsi="Times New Roman" w:cs="Times New Roman"/>
        </w:rPr>
        <w:t>Murphy, R. J., Underwood, A.J., Jackson, A.C. 2009. Field-based remote sensing of intertidal epilithic chlorophyll: Techniques using specialized and conventional digital cameras. Journal of Experimental Marine Biology and Ecology, 380 (1–2):</w:t>
      </w:r>
      <w:r>
        <w:rPr>
          <w:rFonts w:ascii="Times New Roman" w:eastAsia="Times New Roman" w:hAnsi="Times New Roman" w:cs="Times New Roman"/>
        </w:rPr>
        <w:t xml:space="preserve"> 68-76.</w:t>
      </w:r>
    </w:p>
    <w:p w14:paraId="00000096" w14:textId="77777777" w:rsidR="006205E7" w:rsidRDefault="00142CF5">
      <w:pPr>
        <w:widowControl w:val="0"/>
        <w:ind w:left="426" w:hanging="426"/>
        <w:jc w:val="both"/>
        <w:rPr>
          <w:rFonts w:ascii="Times New Roman" w:eastAsia="Times New Roman" w:hAnsi="Times New Roman" w:cs="Times New Roman"/>
        </w:rPr>
      </w:pPr>
      <w:r>
        <w:rPr>
          <w:rFonts w:ascii="Times New Roman" w:eastAsia="Times New Roman" w:hAnsi="Times New Roman" w:cs="Times New Roman"/>
        </w:rPr>
        <w:t xml:space="preserve">Navarrete, S.A.; Wieters, E.A.; </w:t>
      </w:r>
      <w:proofErr w:type="spellStart"/>
      <w:r>
        <w:rPr>
          <w:rFonts w:ascii="Times New Roman" w:eastAsia="Times New Roman" w:hAnsi="Times New Roman" w:cs="Times New Roman"/>
        </w:rPr>
        <w:t>Broitman</w:t>
      </w:r>
      <w:proofErr w:type="spellEnd"/>
      <w:r>
        <w:rPr>
          <w:rFonts w:ascii="Times New Roman" w:eastAsia="Times New Roman" w:hAnsi="Times New Roman" w:cs="Times New Roman"/>
        </w:rPr>
        <w:t>, B. &amp; Castilla, J.C. 2005. Benthic-pelagic coupling and the oceanographic control of species interaction. Proceedings of the National Academy of Sciences of the United States of America, 102 (50), 18046-1805</w:t>
      </w:r>
      <w:r>
        <w:rPr>
          <w:rFonts w:ascii="Times New Roman" w:eastAsia="Times New Roman" w:hAnsi="Times New Roman" w:cs="Times New Roman"/>
        </w:rPr>
        <w:t>1.</w:t>
      </w:r>
    </w:p>
    <w:p w14:paraId="00000097" w14:textId="77777777" w:rsidR="006205E7" w:rsidRDefault="00142CF5">
      <w:pPr>
        <w:widowControl w:val="0"/>
        <w:ind w:left="426" w:hanging="426"/>
        <w:jc w:val="both"/>
        <w:rPr>
          <w:rFonts w:ascii="Times New Roman" w:eastAsia="Times New Roman" w:hAnsi="Times New Roman" w:cs="Times New Roman"/>
        </w:rPr>
      </w:pPr>
      <w:r>
        <w:rPr>
          <w:rFonts w:ascii="Times New Roman" w:eastAsia="Times New Roman" w:hAnsi="Times New Roman" w:cs="Times New Roman"/>
        </w:rPr>
        <w:lastRenderedPageBreak/>
        <w:t xml:space="preserve">Nielsen, K. &amp; Navarrete, S.A. 2004. Mesoscale regulation comes from the bottom-up: Intertidal interactions between consumers and upwelling. Ecology Letters, 7, 31-41. </w:t>
      </w:r>
    </w:p>
    <w:p w14:paraId="00000098" w14:textId="77777777" w:rsidR="006205E7" w:rsidRDefault="00142CF5">
      <w:pPr>
        <w:pBdr>
          <w:top w:val="nil"/>
          <w:left w:val="nil"/>
          <w:bottom w:val="nil"/>
          <w:right w:val="nil"/>
          <w:between w:val="nil"/>
        </w:pBdr>
        <w:ind w:left="426" w:hanging="42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Oksanen J.; Blanchet, F.G.; Friendly, M.;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2019. vegan: Community Ecology Package. R package version 2.5-4</w:t>
      </w:r>
    </w:p>
    <w:p w14:paraId="00000099" w14:textId="77777777" w:rsidR="006205E7" w:rsidRDefault="00142CF5">
      <w:pPr>
        <w:widowControl w:val="0"/>
        <w:pBdr>
          <w:top w:val="nil"/>
          <w:left w:val="nil"/>
          <w:bottom w:val="nil"/>
          <w:right w:val="nil"/>
          <w:between w:val="nil"/>
        </w:pBdr>
        <w:ind w:left="426" w:hanging="426"/>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Pardal</w:t>
      </w:r>
      <w:proofErr w:type="spellEnd"/>
      <w:r>
        <w:rPr>
          <w:rFonts w:ascii="Times New Roman" w:eastAsia="Times New Roman" w:hAnsi="Times New Roman" w:cs="Times New Roman"/>
          <w:color w:val="000000"/>
        </w:rPr>
        <w:t xml:space="preserve"> A, Cordeiro CAMM, </w:t>
      </w:r>
      <w:proofErr w:type="spellStart"/>
      <w:r>
        <w:rPr>
          <w:rFonts w:ascii="Times New Roman" w:eastAsia="Times New Roman" w:hAnsi="Times New Roman" w:cs="Times New Roman"/>
          <w:color w:val="000000"/>
        </w:rPr>
        <w:t>Ciotti</w:t>
      </w:r>
      <w:proofErr w:type="spellEnd"/>
      <w:r>
        <w:rPr>
          <w:rFonts w:ascii="Times New Roman" w:eastAsia="Times New Roman" w:hAnsi="Times New Roman" w:cs="Times New Roman"/>
          <w:color w:val="000000"/>
        </w:rPr>
        <w:t xml:space="preserve"> AM, Jenkins SR, </w:t>
      </w:r>
      <w:proofErr w:type="spellStart"/>
      <w:r>
        <w:rPr>
          <w:rFonts w:ascii="Times New Roman" w:eastAsia="Times New Roman" w:hAnsi="Times New Roman" w:cs="Times New Roman"/>
          <w:color w:val="000000"/>
        </w:rPr>
        <w:t>Giménez</w:t>
      </w:r>
      <w:proofErr w:type="spellEnd"/>
      <w:r>
        <w:rPr>
          <w:rFonts w:ascii="Times New Roman" w:eastAsia="Times New Roman" w:hAnsi="Times New Roman" w:cs="Times New Roman"/>
          <w:color w:val="000000"/>
        </w:rPr>
        <w:t xml:space="preserve"> L, Burrows MT, </w:t>
      </w:r>
      <w:proofErr w:type="spellStart"/>
      <w:r>
        <w:rPr>
          <w:rFonts w:ascii="Times New Roman" w:eastAsia="Times New Roman" w:hAnsi="Times New Roman" w:cs="Times New Roman"/>
          <w:color w:val="000000"/>
        </w:rPr>
        <w:t>Christofoletti</w:t>
      </w:r>
      <w:proofErr w:type="spellEnd"/>
      <w:r>
        <w:rPr>
          <w:rFonts w:ascii="Times New Roman" w:eastAsia="Times New Roman" w:hAnsi="Times New Roman" w:cs="Times New Roman"/>
          <w:color w:val="000000"/>
        </w:rPr>
        <w:t xml:space="preserve"> RA (2021)</w:t>
      </w:r>
      <w:sdt>
        <w:sdtPr>
          <w:tag w:val="goog_rdk_197"/>
          <w:id w:val="976408665"/>
        </w:sdtPr>
        <w:sdtEndPr/>
        <w:sdtContent>
          <w:ins w:id="134" w:author="Aline Martinez" w:date="2022-01-31T16:03:00Z">
            <w:r>
              <w:rPr>
                <w:rFonts w:ascii="Times New Roman" w:eastAsia="Times New Roman" w:hAnsi="Times New Roman" w:cs="Times New Roman"/>
                <w:color w:val="000000"/>
              </w:rPr>
              <w:t xml:space="preserve"> </w:t>
            </w:r>
          </w:ins>
        </w:sdtContent>
      </w:sdt>
      <w:r>
        <w:rPr>
          <w:rFonts w:ascii="Times New Roman" w:eastAsia="Times New Roman" w:hAnsi="Times New Roman" w:cs="Times New Roman"/>
          <w:color w:val="000000"/>
        </w:rPr>
        <w:t>Influence of environmental variables over multiple spatial scales on the population structure</w:t>
      </w:r>
      <w:r>
        <w:rPr>
          <w:rFonts w:ascii="Times New Roman" w:eastAsia="Times New Roman" w:hAnsi="Times New Roman" w:cs="Times New Roman"/>
          <w:color w:val="000000"/>
        </w:rPr>
        <w:t xml:space="preserve"> of a key marine invertebrate. Marine Environmental </w:t>
      </w:r>
      <w:proofErr w:type="spellStart"/>
      <w:r>
        <w:rPr>
          <w:rFonts w:ascii="Times New Roman" w:eastAsia="Times New Roman" w:hAnsi="Times New Roman" w:cs="Times New Roman"/>
          <w:color w:val="000000"/>
        </w:rPr>
        <w:t>Reseach</w:t>
      </w:r>
      <w:proofErr w:type="spellEnd"/>
      <w:r>
        <w:rPr>
          <w:rFonts w:ascii="Times New Roman" w:eastAsia="Times New Roman" w:hAnsi="Times New Roman" w:cs="Times New Roman"/>
          <w:color w:val="000000"/>
        </w:rPr>
        <w:t>, 170: 105410.</w:t>
      </w:r>
    </w:p>
    <w:p w14:paraId="0000009A" w14:textId="77777777" w:rsidR="006205E7" w:rsidRDefault="00142CF5">
      <w:pPr>
        <w:pBdr>
          <w:top w:val="nil"/>
          <w:left w:val="nil"/>
          <w:bottom w:val="nil"/>
          <w:right w:val="nil"/>
          <w:between w:val="nil"/>
        </w:pBdr>
        <w:ind w:left="426" w:hanging="426"/>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Pardal</w:t>
      </w:r>
      <w:proofErr w:type="spellEnd"/>
      <w:r>
        <w:rPr>
          <w:rFonts w:ascii="Times New Roman" w:eastAsia="Times New Roman" w:hAnsi="Times New Roman" w:cs="Times New Roman"/>
          <w:color w:val="000000"/>
        </w:rPr>
        <w:t xml:space="preserve">‐Souza AL, Dias GM, Jenkins RE, </w:t>
      </w:r>
      <w:proofErr w:type="spellStart"/>
      <w:r>
        <w:rPr>
          <w:rFonts w:ascii="Times New Roman" w:eastAsia="Times New Roman" w:hAnsi="Times New Roman" w:cs="Times New Roman"/>
          <w:color w:val="000000"/>
        </w:rPr>
        <w:t>Ciotti</w:t>
      </w:r>
      <w:proofErr w:type="spellEnd"/>
      <w:r>
        <w:rPr>
          <w:rFonts w:ascii="Times New Roman" w:eastAsia="Times New Roman" w:hAnsi="Times New Roman" w:cs="Times New Roman"/>
          <w:color w:val="000000"/>
        </w:rPr>
        <w:t xml:space="preserve"> AM, </w:t>
      </w:r>
      <w:proofErr w:type="spellStart"/>
      <w:r>
        <w:rPr>
          <w:rFonts w:ascii="Times New Roman" w:eastAsia="Times New Roman" w:hAnsi="Times New Roman" w:cs="Times New Roman"/>
          <w:color w:val="000000"/>
        </w:rPr>
        <w:t>Christofoletti</w:t>
      </w:r>
      <w:proofErr w:type="spellEnd"/>
      <w:r>
        <w:rPr>
          <w:rFonts w:ascii="Times New Roman" w:eastAsia="Times New Roman" w:hAnsi="Times New Roman" w:cs="Times New Roman"/>
          <w:color w:val="000000"/>
        </w:rPr>
        <w:t xml:space="preserve"> RA. 201</w:t>
      </w:r>
      <w:sdt>
        <w:sdtPr>
          <w:tag w:val="goog_rdk_198"/>
          <w:id w:val="1219175000"/>
        </w:sdtPr>
        <w:sdtEndPr/>
        <w:sdtContent>
          <w:ins w:id="135" w:author="Andre Pardal" w:date="2022-03-22T08:51:00Z">
            <w:r>
              <w:rPr>
                <w:rFonts w:ascii="Times New Roman" w:eastAsia="Times New Roman" w:hAnsi="Times New Roman" w:cs="Times New Roman"/>
                <w:color w:val="000000"/>
              </w:rPr>
              <w:t>7</w:t>
            </w:r>
          </w:ins>
        </w:sdtContent>
      </w:sdt>
      <w:sdt>
        <w:sdtPr>
          <w:tag w:val="goog_rdk_199"/>
          <w:id w:val="-957015577"/>
        </w:sdtPr>
        <w:sdtEndPr/>
        <w:sdtContent>
          <w:del w:id="136" w:author="Andre Pardal" w:date="2022-03-22T08:51:00Z">
            <w:r>
              <w:rPr>
                <w:rFonts w:ascii="Times New Roman" w:eastAsia="Times New Roman" w:hAnsi="Times New Roman" w:cs="Times New Roman"/>
                <w:color w:val="000000"/>
              </w:rPr>
              <w:delText>6</w:delText>
            </w:r>
          </w:del>
        </w:sdtContent>
      </w:sdt>
      <w:r>
        <w:rPr>
          <w:rFonts w:ascii="Times New Roman" w:eastAsia="Times New Roman" w:hAnsi="Times New Roman" w:cs="Times New Roman"/>
          <w:color w:val="000000"/>
        </w:rPr>
        <w:t>. Shading impacts by coastal infrastructure on biological communities from subtropical rocky shores. Jour</w:t>
      </w:r>
      <w:r>
        <w:rPr>
          <w:rFonts w:ascii="Times New Roman" w:eastAsia="Times New Roman" w:hAnsi="Times New Roman" w:cs="Times New Roman"/>
          <w:color w:val="000000"/>
        </w:rPr>
        <w:t>nal of Applied Ecology, 54(3): 826-835.</w:t>
      </w:r>
    </w:p>
    <w:p w14:paraId="0000009B" w14:textId="77777777" w:rsidR="006205E7" w:rsidRDefault="00142CF5">
      <w:pPr>
        <w:widowControl w:val="0"/>
        <w:pBdr>
          <w:top w:val="nil"/>
          <w:left w:val="nil"/>
          <w:bottom w:val="nil"/>
          <w:right w:val="nil"/>
          <w:between w:val="nil"/>
        </w:pBdr>
        <w:ind w:left="426" w:hanging="426"/>
        <w:jc w:val="both"/>
        <w:rPr>
          <w:rFonts w:ascii="Times New Roman" w:eastAsia="Times New Roman" w:hAnsi="Times New Roman" w:cs="Times New Roman"/>
          <w:color w:val="000000"/>
        </w:rPr>
      </w:pPr>
      <w:r>
        <w:rPr>
          <w:rFonts w:ascii="Times New Roman" w:eastAsia="Times New Roman" w:hAnsi="Times New Roman" w:cs="Times New Roman"/>
          <w:color w:val="000000"/>
        </w:rPr>
        <w:t>R Core Team (2020). R: A language and environment for statistical computing. R Foundation for Statistical Computing, Vienna, Austria. URL https://www.R-project.org/.</w:t>
      </w:r>
    </w:p>
    <w:p w14:paraId="0000009C" w14:textId="77777777" w:rsidR="006205E7" w:rsidRDefault="00142CF5">
      <w:pPr>
        <w:spacing w:after="40"/>
        <w:ind w:left="426" w:hanging="426"/>
        <w:jc w:val="both"/>
        <w:rPr>
          <w:rFonts w:ascii="Times New Roman" w:eastAsia="Times New Roman" w:hAnsi="Times New Roman" w:cs="Times New Roman"/>
        </w:rPr>
      </w:pPr>
      <w:proofErr w:type="spellStart"/>
      <w:r>
        <w:rPr>
          <w:rFonts w:ascii="Times New Roman" w:eastAsia="Times New Roman" w:hAnsi="Times New Roman" w:cs="Times New Roman"/>
        </w:rPr>
        <w:t>Rilov</w:t>
      </w:r>
      <w:proofErr w:type="spellEnd"/>
      <w:r>
        <w:rPr>
          <w:rFonts w:ascii="Times New Roman" w:eastAsia="Times New Roman" w:hAnsi="Times New Roman" w:cs="Times New Roman"/>
        </w:rPr>
        <w:t xml:space="preserve">, G.; </w:t>
      </w:r>
      <w:proofErr w:type="spellStart"/>
      <w:r>
        <w:rPr>
          <w:rFonts w:ascii="Times New Roman" w:eastAsia="Times New Roman" w:hAnsi="Times New Roman" w:cs="Times New Roman"/>
        </w:rPr>
        <w:t>Benayahu</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Gasith</w:t>
      </w:r>
      <w:proofErr w:type="spellEnd"/>
      <w:r>
        <w:rPr>
          <w:rFonts w:ascii="Times New Roman" w:eastAsia="Times New Roman" w:hAnsi="Times New Roman" w:cs="Times New Roman"/>
        </w:rPr>
        <w:t xml:space="preserve">, A. 2001. Low abundance and skewed population structure of the whelk </w:t>
      </w:r>
      <w:proofErr w:type="spellStart"/>
      <w:r>
        <w:rPr>
          <w:rFonts w:ascii="Times New Roman" w:eastAsia="Times New Roman" w:hAnsi="Times New Roman" w:cs="Times New Roman"/>
          <w:i/>
        </w:rPr>
        <w:t>Stramonita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haemastoma</w:t>
      </w:r>
      <w:proofErr w:type="spellEnd"/>
      <w:r>
        <w:rPr>
          <w:rFonts w:ascii="Times New Roman" w:eastAsia="Times New Roman" w:hAnsi="Times New Roman" w:cs="Times New Roman"/>
        </w:rPr>
        <w:t xml:space="preserve"> along the Israeli Mediterranean coast. Mar </w:t>
      </w:r>
      <w:proofErr w:type="spellStart"/>
      <w:r>
        <w:rPr>
          <w:rFonts w:ascii="Times New Roman" w:eastAsia="Times New Roman" w:hAnsi="Times New Roman" w:cs="Times New Roman"/>
        </w:rPr>
        <w:t>Ecol</w:t>
      </w:r>
      <w:proofErr w:type="spellEnd"/>
      <w:r>
        <w:rPr>
          <w:rFonts w:ascii="Times New Roman" w:eastAsia="Times New Roman" w:hAnsi="Times New Roman" w:cs="Times New Roman"/>
        </w:rPr>
        <w:t xml:space="preserve"> Prog Ser 218:189–202</w:t>
      </w:r>
    </w:p>
    <w:p w14:paraId="0000009D" w14:textId="77777777" w:rsidR="006205E7" w:rsidRDefault="00142CF5">
      <w:pPr>
        <w:widowControl w:val="0"/>
        <w:pBdr>
          <w:top w:val="nil"/>
          <w:left w:val="nil"/>
          <w:bottom w:val="nil"/>
          <w:right w:val="nil"/>
          <w:between w:val="nil"/>
        </w:pBdr>
        <w:ind w:left="426" w:hanging="426"/>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Schiel</w:t>
      </w:r>
      <w:proofErr w:type="spellEnd"/>
      <w:r>
        <w:rPr>
          <w:rFonts w:ascii="Times New Roman" w:eastAsia="Times New Roman" w:hAnsi="Times New Roman" w:cs="Times New Roman"/>
          <w:color w:val="000000"/>
        </w:rPr>
        <w:t xml:space="preserve"> DR (2004) The structure and replenishment of rocky shore </w:t>
      </w:r>
      <w:r>
        <w:rPr>
          <w:rFonts w:ascii="Times New Roman" w:eastAsia="Times New Roman" w:hAnsi="Times New Roman" w:cs="Times New Roman"/>
          <w:color w:val="000000"/>
        </w:rPr>
        <w:t xml:space="preserve">intertidal communities and biogeographic comparisons. J Exp Mar Biol </w:t>
      </w:r>
      <w:proofErr w:type="spellStart"/>
      <w:r>
        <w:rPr>
          <w:rFonts w:ascii="Times New Roman" w:eastAsia="Times New Roman" w:hAnsi="Times New Roman" w:cs="Times New Roman"/>
          <w:color w:val="000000"/>
        </w:rPr>
        <w:t>Ecol</w:t>
      </w:r>
      <w:proofErr w:type="spellEnd"/>
      <w:r>
        <w:rPr>
          <w:rFonts w:ascii="Times New Roman" w:eastAsia="Times New Roman" w:hAnsi="Times New Roman" w:cs="Times New Roman"/>
          <w:color w:val="000000"/>
        </w:rPr>
        <w:t xml:space="preserve"> 300:309–342</w:t>
      </w:r>
    </w:p>
    <w:p w14:paraId="0000009E" w14:textId="77777777" w:rsidR="006205E7" w:rsidRDefault="00142CF5">
      <w:pPr>
        <w:widowControl w:val="0"/>
        <w:pBdr>
          <w:top w:val="nil"/>
          <w:left w:val="nil"/>
          <w:bottom w:val="nil"/>
          <w:right w:val="nil"/>
          <w:between w:val="nil"/>
        </w:pBdr>
        <w:ind w:left="426" w:hanging="426"/>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Shelomi</w:t>
      </w:r>
      <w:proofErr w:type="spellEnd"/>
      <w:r>
        <w:rPr>
          <w:rFonts w:ascii="Times New Roman" w:eastAsia="Times New Roman" w:hAnsi="Times New Roman" w:cs="Times New Roman"/>
          <w:color w:val="000000"/>
        </w:rPr>
        <w:t xml:space="preserve"> M (2012) Where are we now? Bergmann’s Rule </w:t>
      </w:r>
      <w:proofErr w:type="spellStart"/>
      <w:r>
        <w:rPr>
          <w:rFonts w:ascii="Times New Roman" w:eastAsia="Times New Roman" w:hAnsi="Times New Roman" w:cs="Times New Roman"/>
          <w:i/>
          <w:color w:val="000000"/>
        </w:rPr>
        <w:t>sensu</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lato</w:t>
      </w:r>
      <w:proofErr w:type="spellEnd"/>
      <w:r>
        <w:rPr>
          <w:rFonts w:ascii="Times New Roman" w:eastAsia="Times New Roman" w:hAnsi="Times New Roman" w:cs="Times New Roman"/>
          <w:color w:val="000000"/>
        </w:rPr>
        <w:t xml:space="preserve"> in insects. The American Naturalist, 180 (4): 511-519.</w:t>
      </w:r>
    </w:p>
    <w:p w14:paraId="0000009F" w14:textId="77777777" w:rsidR="006205E7" w:rsidRDefault="00142CF5">
      <w:pPr>
        <w:widowControl w:val="0"/>
        <w:pBdr>
          <w:top w:val="nil"/>
          <w:left w:val="nil"/>
          <w:bottom w:val="nil"/>
          <w:right w:val="nil"/>
          <w:between w:val="nil"/>
        </w:pBdr>
        <w:ind w:left="426" w:hanging="426"/>
        <w:jc w:val="both"/>
        <w:rPr>
          <w:rFonts w:ascii="Times New Roman" w:eastAsia="Times New Roman" w:hAnsi="Times New Roman" w:cs="Times New Roman"/>
        </w:rPr>
      </w:pPr>
      <w:r>
        <w:rPr>
          <w:rFonts w:ascii="Times New Roman" w:eastAsia="Times New Roman" w:hAnsi="Times New Roman" w:cs="Times New Roman"/>
        </w:rPr>
        <w:t xml:space="preserve">Skinner, L.F.; </w:t>
      </w:r>
      <w:proofErr w:type="spellStart"/>
      <w:r>
        <w:rPr>
          <w:rFonts w:ascii="Times New Roman" w:eastAsia="Times New Roman" w:hAnsi="Times New Roman" w:cs="Times New Roman"/>
        </w:rPr>
        <w:t>Siviero</w:t>
      </w:r>
      <w:proofErr w:type="spellEnd"/>
      <w:r>
        <w:rPr>
          <w:rFonts w:ascii="Times New Roman" w:eastAsia="Times New Roman" w:hAnsi="Times New Roman" w:cs="Times New Roman"/>
        </w:rPr>
        <w:t>, F.N.; Coutinho, R. 2005. Comp</w:t>
      </w:r>
      <w:r>
        <w:rPr>
          <w:rFonts w:ascii="Times New Roman" w:eastAsia="Times New Roman" w:hAnsi="Times New Roman" w:cs="Times New Roman"/>
        </w:rPr>
        <w:t xml:space="preserve">arative growth of the intertidal barnacle </w:t>
      </w:r>
      <w:proofErr w:type="spellStart"/>
      <w:r>
        <w:rPr>
          <w:rFonts w:ascii="Times New Roman" w:eastAsia="Times New Roman" w:hAnsi="Times New Roman" w:cs="Times New Roman"/>
          <w:i/>
        </w:rPr>
        <w:t>Tetraclita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stalactifera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Thoracica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Tetraclitidae</w:t>
      </w:r>
      <w:proofErr w:type="spellEnd"/>
      <w:r>
        <w:rPr>
          <w:rFonts w:ascii="Times New Roman" w:eastAsia="Times New Roman" w:hAnsi="Times New Roman" w:cs="Times New Roman"/>
        </w:rPr>
        <w:t>) in sites influenced by upwelling and tropical conditions at the Cabo Frio region, Brazil. Rev. Biol. Trop., 55 (1): 71-78.</w:t>
      </w:r>
    </w:p>
    <w:p w14:paraId="000000A0" w14:textId="77777777" w:rsidR="006205E7" w:rsidRDefault="00142CF5">
      <w:pPr>
        <w:widowControl w:val="0"/>
        <w:ind w:left="426" w:hanging="426"/>
        <w:jc w:val="both"/>
        <w:rPr>
          <w:rFonts w:ascii="Times New Roman" w:eastAsia="Times New Roman" w:hAnsi="Times New Roman" w:cs="Times New Roman"/>
        </w:rPr>
      </w:pPr>
      <w:r>
        <w:rPr>
          <w:rFonts w:ascii="Times New Roman" w:eastAsia="Times New Roman" w:hAnsi="Times New Roman" w:cs="Times New Roman"/>
        </w:rPr>
        <w:t xml:space="preserve">Thompson, R.C.; Norton, T.A. &amp; Hawkins, </w:t>
      </w:r>
      <w:r>
        <w:rPr>
          <w:rFonts w:ascii="Times New Roman" w:eastAsia="Times New Roman" w:hAnsi="Times New Roman" w:cs="Times New Roman"/>
        </w:rPr>
        <w:t>S.J. 2004. Physical stress and biological control regulate the producer-consumer balance in intertidal biofilms. Ecology, 85(5), 1372-1382.</w:t>
      </w:r>
    </w:p>
    <w:p w14:paraId="000000A1" w14:textId="77777777" w:rsidR="006205E7" w:rsidRDefault="00142CF5">
      <w:pPr>
        <w:pBdr>
          <w:top w:val="nil"/>
          <w:left w:val="nil"/>
          <w:bottom w:val="nil"/>
          <w:right w:val="nil"/>
          <w:between w:val="nil"/>
        </w:pBdr>
        <w:ind w:left="426" w:hanging="426"/>
        <w:jc w:val="both"/>
        <w:rPr>
          <w:rFonts w:ascii="Times New Roman" w:eastAsia="Times New Roman" w:hAnsi="Times New Roman" w:cs="Times New Roman"/>
          <w:color w:val="000000"/>
        </w:rPr>
      </w:pPr>
      <w:r>
        <w:rPr>
          <w:rFonts w:ascii="Times New Roman" w:eastAsia="Times New Roman" w:hAnsi="Times New Roman" w:cs="Times New Roman"/>
          <w:color w:val="000000"/>
        </w:rPr>
        <w:t>Underwood AJ (1997) Experiments in ecology. Cambridge University Press, New York, USA. 504p.</w:t>
      </w:r>
    </w:p>
    <w:p w14:paraId="000000A2" w14:textId="77777777" w:rsidR="006205E7" w:rsidRDefault="00142CF5">
      <w:pPr>
        <w:widowControl w:val="0"/>
        <w:ind w:left="426" w:hanging="426"/>
        <w:jc w:val="both"/>
        <w:rPr>
          <w:rFonts w:ascii="Times New Roman" w:eastAsia="Times New Roman" w:hAnsi="Times New Roman" w:cs="Times New Roman"/>
        </w:rPr>
      </w:pPr>
      <w:r>
        <w:rPr>
          <w:rFonts w:ascii="Times New Roman" w:eastAsia="Times New Roman" w:hAnsi="Times New Roman" w:cs="Times New Roman"/>
        </w:rPr>
        <w:t>Underwood, A.J. 1984. V</w:t>
      </w:r>
      <w:r>
        <w:rPr>
          <w:rFonts w:ascii="Times New Roman" w:eastAsia="Times New Roman" w:hAnsi="Times New Roman" w:cs="Times New Roman"/>
        </w:rPr>
        <w:t xml:space="preserve">ertical and seasonal patterns in competition for microalgae between intertidal gastropods. </w:t>
      </w:r>
      <w:proofErr w:type="spellStart"/>
      <w:r>
        <w:rPr>
          <w:rFonts w:ascii="Times New Roman" w:eastAsia="Times New Roman" w:hAnsi="Times New Roman" w:cs="Times New Roman"/>
        </w:rPr>
        <w:t>Oecologia</w:t>
      </w:r>
      <w:proofErr w:type="spellEnd"/>
      <w:r>
        <w:rPr>
          <w:rFonts w:ascii="Times New Roman" w:eastAsia="Times New Roman" w:hAnsi="Times New Roman" w:cs="Times New Roman"/>
        </w:rPr>
        <w:t>, 64: 211–222.</w:t>
      </w:r>
    </w:p>
    <w:p w14:paraId="000000A3" w14:textId="77777777" w:rsidR="006205E7" w:rsidRDefault="00142CF5">
      <w:pPr>
        <w:widowControl w:val="0"/>
        <w:ind w:left="426" w:hanging="426"/>
        <w:jc w:val="both"/>
        <w:rPr>
          <w:rFonts w:ascii="Times New Roman" w:eastAsia="Times New Roman" w:hAnsi="Times New Roman" w:cs="Times New Roman"/>
        </w:rPr>
      </w:pPr>
      <w:r>
        <w:rPr>
          <w:rFonts w:ascii="Times New Roman" w:eastAsia="Times New Roman" w:hAnsi="Times New Roman" w:cs="Times New Roman"/>
        </w:rPr>
        <w:t>Underwood, A.J., 1979. The ecology of intertidal gastropods. Adv. Mar. Biol. 16, 111–210.</w:t>
      </w:r>
    </w:p>
    <w:p w14:paraId="000000A4" w14:textId="77777777" w:rsidR="006205E7" w:rsidRDefault="00142CF5">
      <w:pPr>
        <w:spacing w:after="40"/>
        <w:ind w:left="426" w:hanging="426"/>
        <w:jc w:val="both"/>
        <w:rPr>
          <w:rFonts w:ascii="Times New Roman" w:eastAsia="Times New Roman" w:hAnsi="Times New Roman" w:cs="Times New Roman"/>
        </w:rPr>
      </w:pPr>
      <w:r>
        <w:rPr>
          <w:rFonts w:ascii="Times New Roman" w:eastAsia="Times New Roman" w:hAnsi="Times New Roman" w:cs="Times New Roman"/>
        </w:rPr>
        <w:t>Underwood AJ, Chapman MG, Connell SD (2000) Observa</w:t>
      </w:r>
      <w:r>
        <w:rPr>
          <w:rFonts w:ascii="Times New Roman" w:eastAsia="Times New Roman" w:hAnsi="Times New Roman" w:cs="Times New Roman"/>
        </w:rPr>
        <w:t xml:space="preserve">tions in ecology: You can’t make progress on processes without understanding the patterns. J Exp Mar Biol </w:t>
      </w:r>
      <w:proofErr w:type="spellStart"/>
      <w:r>
        <w:rPr>
          <w:rFonts w:ascii="Times New Roman" w:eastAsia="Times New Roman" w:hAnsi="Times New Roman" w:cs="Times New Roman"/>
        </w:rPr>
        <w:t>Ecol</w:t>
      </w:r>
      <w:proofErr w:type="spellEnd"/>
      <w:r>
        <w:rPr>
          <w:rFonts w:ascii="Times New Roman" w:eastAsia="Times New Roman" w:hAnsi="Times New Roman" w:cs="Times New Roman"/>
        </w:rPr>
        <w:t xml:space="preserve"> 250:97–115</w:t>
      </w:r>
    </w:p>
    <w:p w14:paraId="000000A5" w14:textId="77777777" w:rsidR="006205E7" w:rsidRDefault="00142CF5">
      <w:pPr>
        <w:spacing w:after="40"/>
        <w:ind w:left="426" w:hanging="426"/>
        <w:jc w:val="both"/>
        <w:rPr>
          <w:rFonts w:ascii="Times New Roman" w:eastAsia="Times New Roman" w:hAnsi="Times New Roman" w:cs="Times New Roman"/>
        </w:rPr>
      </w:pPr>
      <w:r>
        <w:rPr>
          <w:rFonts w:ascii="Times New Roman" w:eastAsia="Times New Roman" w:hAnsi="Times New Roman" w:cs="Times New Roman"/>
        </w:rPr>
        <w:t xml:space="preserve">Valentin JL (2001) The Cabo Frio Upwelling System, Brazil. In: </w:t>
      </w:r>
      <w:proofErr w:type="spellStart"/>
      <w:r>
        <w:rPr>
          <w:rFonts w:ascii="Times New Roman" w:eastAsia="Times New Roman" w:hAnsi="Times New Roman" w:cs="Times New Roman"/>
        </w:rPr>
        <w:t>Seeliger</w:t>
      </w:r>
      <w:proofErr w:type="spellEnd"/>
      <w:r>
        <w:rPr>
          <w:rFonts w:ascii="Times New Roman" w:eastAsia="Times New Roman" w:hAnsi="Times New Roman" w:cs="Times New Roman"/>
        </w:rPr>
        <w:t xml:space="preserve"> U, </w:t>
      </w:r>
      <w:proofErr w:type="spellStart"/>
      <w:r>
        <w:rPr>
          <w:rFonts w:ascii="Times New Roman" w:eastAsia="Times New Roman" w:hAnsi="Times New Roman" w:cs="Times New Roman"/>
        </w:rPr>
        <w:t>Kjerfve</w:t>
      </w:r>
      <w:proofErr w:type="spellEnd"/>
      <w:r>
        <w:rPr>
          <w:rFonts w:ascii="Times New Roman" w:eastAsia="Times New Roman" w:hAnsi="Times New Roman" w:cs="Times New Roman"/>
        </w:rPr>
        <w:t xml:space="preserve"> B (eds) Coastal Marine Ecosystems of Latin America. Springer Berlin Heidelberg, Berlin, Heidelberg, pp 97–105</w:t>
      </w:r>
    </w:p>
    <w:p w14:paraId="000000A6" w14:textId="77777777" w:rsidR="006205E7" w:rsidRDefault="00142CF5">
      <w:pPr>
        <w:widowControl w:val="0"/>
        <w:ind w:left="426" w:hanging="426"/>
        <w:jc w:val="both"/>
        <w:rPr>
          <w:rFonts w:ascii="Times New Roman" w:eastAsia="Times New Roman" w:hAnsi="Times New Roman" w:cs="Times New Roman"/>
        </w:rPr>
      </w:pPr>
      <w:r>
        <w:rPr>
          <w:rFonts w:ascii="Times New Roman" w:eastAsia="Times New Roman" w:hAnsi="Times New Roman" w:cs="Times New Roman"/>
        </w:rPr>
        <w:t xml:space="preserve">Wahl, M. 1989. Marine </w:t>
      </w:r>
      <w:proofErr w:type="spellStart"/>
      <w:r>
        <w:rPr>
          <w:rFonts w:ascii="Times New Roman" w:eastAsia="Times New Roman" w:hAnsi="Times New Roman" w:cs="Times New Roman"/>
        </w:rPr>
        <w:t>Epibiosis</w:t>
      </w:r>
      <w:proofErr w:type="spellEnd"/>
      <w:r>
        <w:rPr>
          <w:rFonts w:ascii="Times New Roman" w:eastAsia="Times New Roman" w:hAnsi="Times New Roman" w:cs="Times New Roman"/>
        </w:rPr>
        <w:t>. I. Fouling and antifouling: so</w:t>
      </w:r>
      <w:r>
        <w:rPr>
          <w:rFonts w:ascii="Times New Roman" w:eastAsia="Times New Roman" w:hAnsi="Times New Roman" w:cs="Times New Roman"/>
        </w:rPr>
        <w:t>me basic aspects. Marine Ecology Progress Series 58: 175-189.</w:t>
      </w:r>
    </w:p>
    <w:p w14:paraId="000000A7" w14:textId="77777777" w:rsidR="006205E7" w:rsidRDefault="00142CF5">
      <w:pPr>
        <w:widowControl w:val="0"/>
        <w:pBdr>
          <w:top w:val="nil"/>
          <w:left w:val="nil"/>
          <w:bottom w:val="nil"/>
          <w:right w:val="nil"/>
          <w:between w:val="nil"/>
        </w:pBdr>
        <w:ind w:left="426" w:hanging="42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Wood S.N., N. </w:t>
      </w:r>
      <w:proofErr w:type="spellStart"/>
      <w:r>
        <w:rPr>
          <w:rFonts w:ascii="Times New Roman" w:eastAsia="Times New Roman" w:hAnsi="Times New Roman" w:cs="Times New Roman"/>
          <w:color w:val="000000"/>
        </w:rPr>
        <w:t>Pya</w:t>
      </w:r>
      <w:proofErr w:type="spellEnd"/>
      <w:r>
        <w:rPr>
          <w:rFonts w:ascii="Times New Roman" w:eastAsia="Times New Roman" w:hAnsi="Times New Roman" w:cs="Times New Roman"/>
          <w:color w:val="000000"/>
        </w:rPr>
        <w:t xml:space="preserve"> and B. </w:t>
      </w:r>
      <w:proofErr w:type="spellStart"/>
      <w:r>
        <w:rPr>
          <w:rFonts w:ascii="Times New Roman" w:eastAsia="Times New Roman" w:hAnsi="Times New Roman" w:cs="Times New Roman"/>
          <w:color w:val="000000"/>
        </w:rPr>
        <w:t>Saefken</w:t>
      </w:r>
      <w:proofErr w:type="spellEnd"/>
      <w:r>
        <w:rPr>
          <w:rFonts w:ascii="Times New Roman" w:eastAsia="Times New Roman" w:hAnsi="Times New Roman" w:cs="Times New Roman"/>
          <w:color w:val="000000"/>
        </w:rPr>
        <w:t xml:space="preserve"> (2016) Smoothing parameter and model selection for general smooth models (with discussion). Journal of the American Statistical Association 111:1548-1575.</w:t>
      </w:r>
    </w:p>
    <w:p w14:paraId="000000A8" w14:textId="77777777" w:rsidR="006205E7" w:rsidRDefault="00142CF5">
      <w:pPr>
        <w:spacing w:after="40"/>
        <w:ind w:left="426" w:hanging="426"/>
        <w:jc w:val="both"/>
        <w:rPr>
          <w:rFonts w:ascii="Times New Roman" w:eastAsia="Times New Roman" w:hAnsi="Times New Roman" w:cs="Times New Roman"/>
        </w:rPr>
      </w:pPr>
      <w:proofErr w:type="spellStart"/>
      <w:r>
        <w:rPr>
          <w:rFonts w:ascii="Times New Roman" w:eastAsia="Times New Roman" w:hAnsi="Times New Roman" w:cs="Times New Roman"/>
        </w:rPr>
        <w:t>Zuur</w:t>
      </w:r>
      <w:proofErr w:type="spellEnd"/>
      <w:r>
        <w:rPr>
          <w:rFonts w:ascii="Times New Roman" w:eastAsia="Times New Roman" w:hAnsi="Times New Roman" w:cs="Times New Roman"/>
        </w:rPr>
        <w:t xml:space="preserve"> A</w:t>
      </w:r>
      <w:r>
        <w:rPr>
          <w:rFonts w:ascii="Times New Roman" w:eastAsia="Times New Roman" w:hAnsi="Times New Roman" w:cs="Times New Roman"/>
        </w:rPr>
        <w:t xml:space="preserve">F, </w:t>
      </w:r>
      <w:proofErr w:type="spellStart"/>
      <w:r>
        <w:rPr>
          <w:rFonts w:ascii="Times New Roman" w:eastAsia="Times New Roman" w:hAnsi="Times New Roman" w:cs="Times New Roman"/>
        </w:rPr>
        <w:t>Ieno</w:t>
      </w:r>
      <w:proofErr w:type="spellEnd"/>
      <w:r>
        <w:rPr>
          <w:rFonts w:ascii="Times New Roman" w:eastAsia="Times New Roman" w:hAnsi="Times New Roman" w:cs="Times New Roman"/>
        </w:rPr>
        <w:t xml:space="preserve"> EN, Walker NJ, </w:t>
      </w:r>
      <w:proofErr w:type="spellStart"/>
      <w:r>
        <w:rPr>
          <w:rFonts w:ascii="Times New Roman" w:eastAsia="Times New Roman" w:hAnsi="Times New Roman" w:cs="Times New Roman"/>
        </w:rPr>
        <w:t>Savelier</w:t>
      </w:r>
      <w:proofErr w:type="spellEnd"/>
      <w:r>
        <w:rPr>
          <w:rFonts w:ascii="Times New Roman" w:eastAsia="Times New Roman" w:hAnsi="Times New Roman" w:cs="Times New Roman"/>
        </w:rPr>
        <w:t xml:space="preserve"> AA, Smith GM (2009) Mixed Effects Models and Extensions in Ecology </w:t>
      </w:r>
      <w:proofErr w:type="gramStart"/>
      <w:r>
        <w:rPr>
          <w:rFonts w:ascii="Times New Roman" w:eastAsia="Times New Roman" w:hAnsi="Times New Roman" w:cs="Times New Roman"/>
        </w:rPr>
        <w:t>With</w:t>
      </w:r>
      <w:proofErr w:type="gramEnd"/>
      <w:r>
        <w:rPr>
          <w:rFonts w:ascii="Times New Roman" w:eastAsia="Times New Roman" w:hAnsi="Times New Roman" w:cs="Times New Roman"/>
        </w:rPr>
        <w:t xml:space="preserve"> R. Springer, New York, USA, 574p</w:t>
      </w:r>
    </w:p>
    <w:p w14:paraId="000000A9" w14:textId="77777777" w:rsidR="006205E7" w:rsidRDefault="006205E7">
      <w:pPr>
        <w:rPr>
          <w:rFonts w:ascii="Times New Roman" w:eastAsia="Times New Roman" w:hAnsi="Times New Roman" w:cs="Times New Roman"/>
        </w:rPr>
      </w:pPr>
    </w:p>
    <w:p w14:paraId="000000AA" w14:textId="77777777" w:rsidR="006205E7" w:rsidRDefault="006205E7">
      <w:pPr>
        <w:rPr>
          <w:rFonts w:ascii="Times New Roman" w:eastAsia="Times New Roman" w:hAnsi="Times New Roman" w:cs="Times New Roman"/>
          <w:sz w:val="20"/>
          <w:szCs w:val="20"/>
        </w:rPr>
      </w:pPr>
    </w:p>
    <w:p w14:paraId="000000AB" w14:textId="77777777" w:rsidR="006205E7" w:rsidRDefault="00142CF5">
      <w:pPr>
        <w:rPr>
          <w:rFonts w:ascii="Times New Roman" w:eastAsia="Times New Roman" w:hAnsi="Times New Roman" w:cs="Times New Roman"/>
          <w:sz w:val="20"/>
          <w:szCs w:val="20"/>
        </w:rPr>
      </w:pPr>
      <w:r>
        <w:br w:type="page"/>
      </w:r>
    </w:p>
    <w:p w14:paraId="000000AC" w14:textId="77777777" w:rsidR="006205E7" w:rsidRDefault="006205E7">
      <w:pPr>
        <w:spacing w:line="360" w:lineRule="auto"/>
        <w:rPr>
          <w:rFonts w:ascii="Times New Roman" w:eastAsia="Times New Roman" w:hAnsi="Times New Roman" w:cs="Times New Roman"/>
          <w:sz w:val="20"/>
          <w:szCs w:val="20"/>
        </w:rPr>
      </w:pPr>
    </w:p>
    <w:p w14:paraId="000000AD" w14:textId="77777777" w:rsidR="006205E7" w:rsidRDefault="00142CF5">
      <w:pPr>
        <w:keepNext/>
        <w:spacing w:line="36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C82A717" wp14:editId="2B50E60A">
            <wp:extent cx="5400000" cy="2882475"/>
            <wp:effectExtent l="0" t="0" r="0" b="0"/>
            <wp:docPr id="33" name="image2.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Uma imagem contendo captura de tela&#10;&#10;Descrição gerada automaticamente"/>
                    <pic:cNvPicPr preferRelativeResize="0"/>
                  </pic:nvPicPr>
                  <pic:blipFill>
                    <a:blip r:embed="rId10"/>
                    <a:srcRect/>
                    <a:stretch>
                      <a:fillRect/>
                    </a:stretch>
                  </pic:blipFill>
                  <pic:spPr>
                    <a:xfrm>
                      <a:off x="0" y="0"/>
                      <a:ext cx="5400000" cy="2882475"/>
                    </a:xfrm>
                    <a:prstGeom prst="rect">
                      <a:avLst/>
                    </a:prstGeom>
                    <a:ln/>
                  </pic:spPr>
                </pic:pic>
              </a:graphicData>
            </a:graphic>
          </wp:inline>
        </w:drawing>
      </w:r>
    </w:p>
    <w:p w14:paraId="000000AE" w14:textId="77777777" w:rsidR="006205E7" w:rsidRPr="00D652D8" w:rsidRDefault="00142CF5">
      <w:pPr>
        <w:pBdr>
          <w:top w:val="nil"/>
          <w:left w:val="nil"/>
          <w:bottom w:val="nil"/>
          <w:right w:val="nil"/>
          <w:between w:val="nil"/>
        </w:pBdr>
        <w:spacing w:line="276" w:lineRule="auto"/>
        <w:jc w:val="both"/>
        <w:rPr>
          <w:rFonts w:ascii="Times New Roman" w:eastAsia="Times New Roman" w:hAnsi="Times New Roman" w:cs="Times New Roman"/>
          <w:lang w:val="pt-BR"/>
        </w:rPr>
      </w:pPr>
      <w:sdt>
        <w:sdtPr>
          <w:tag w:val="goog_rdk_200"/>
          <w:id w:val="78262908"/>
        </w:sdtPr>
        <w:sdtEndPr/>
        <w:sdtContent>
          <w:commentRangeStart w:id="137"/>
        </w:sdtContent>
      </w:sdt>
      <w:r>
        <w:rPr>
          <w:rFonts w:ascii="Times New Roman" w:eastAsia="Times New Roman" w:hAnsi="Times New Roman" w:cs="Times New Roman"/>
          <w:b/>
          <w:color w:val="000000"/>
          <w:sz w:val="20"/>
          <w:szCs w:val="20"/>
        </w:rPr>
        <w:t>Figure 1.</w:t>
      </w:r>
      <w:r>
        <w:rPr>
          <w:rFonts w:ascii="Times New Roman" w:eastAsia="Times New Roman" w:hAnsi="Times New Roman" w:cs="Times New Roman"/>
          <w:color w:val="000000"/>
          <w:sz w:val="20"/>
          <w:szCs w:val="20"/>
        </w:rPr>
        <w:t xml:space="preserve"> Map of study area along Southeast coast of Brazil. Each </w:t>
      </w:r>
      <w:proofErr w:type="spellStart"/>
      <w:r>
        <w:rPr>
          <w:rFonts w:ascii="Times New Roman" w:eastAsia="Times New Roman" w:hAnsi="Times New Roman" w:cs="Times New Roman"/>
          <w:color w:val="000000"/>
          <w:sz w:val="20"/>
          <w:szCs w:val="20"/>
        </w:rPr>
        <w:t>coloured</w:t>
      </w:r>
      <w:proofErr w:type="spellEnd"/>
      <w:r>
        <w:rPr>
          <w:rFonts w:ascii="Times New Roman" w:eastAsia="Times New Roman" w:hAnsi="Times New Roman" w:cs="Times New Roman"/>
          <w:color w:val="000000"/>
          <w:sz w:val="20"/>
          <w:szCs w:val="20"/>
        </w:rPr>
        <w:t xml:space="preserve"> circle represents one of 62 surveyed rocky shores. Note the division of area into 2 main regions and 6 subregions. </w:t>
      </w:r>
      <w:r w:rsidRPr="00D652D8">
        <w:rPr>
          <w:rFonts w:ascii="Times New Roman" w:eastAsia="Times New Roman" w:hAnsi="Times New Roman" w:cs="Times New Roman"/>
          <w:color w:val="000000"/>
          <w:sz w:val="20"/>
          <w:szCs w:val="20"/>
          <w:lang w:val="pt-BR"/>
        </w:rPr>
        <w:t xml:space="preserve">MRBS = Baixada Santista; </w:t>
      </w:r>
      <w:proofErr w:type="spellStart"/>
      <w:r w:rsidRPr="00D652D8">
        <w:rPr>
          <w:rFonts w:ascii="Times New Roman" w:eastAsia="Times New Roman" w:hAnsi="Times New Roman" w:cs="Times New Roman"/>
          <w:color w:val="000000"/>
          <w:sz w:val="20"/>
          <w:szCs w:val="20"/>
          <w:lang w:val="pt-BR"/>
        </w:rPr>
        <w:t>SSCh</w:t>
      </w:r>
      <w:proofErr w:type="spellEnd"/>
      <w:r w:rsidRPr="00D652D8">
        <w:rPr>
          <w:rFonts w:ascii="Times New Roman" w:eastAsia="Times New Roman" w:hAnsi="Times New Roman" w:cs="Times New Roman"/>
          <w:color w:val="000000"/>
          <w:sz w:val="20"/>
          <w:szCs w:val="20"/>
          <w:lang w:val="pt-BR"/>
        </w:rPr>
        <w:t xml:space="preserve"> = São Sebastião </w:t>
      </w:r>
      <w:proofErr w:type="spellStart"/>
      <w:r w:rsidRPr="00D652D8">
        <w:rPr>
          <w:rFonts w:ascii="Times New Roman" w:eastAsia="Times New Roman" w:hAnsi="Times New Roman" w:cs="Times New Roman"/>
          <w:color w:val="000000"/>
          <w:sz w:val="20"/>
          <w:szCs w:val="20"/>
          <w:lang w:val="pt-BR"/>
        </w:rPr>
        <w:t>Channel</w:t>
      </w:r>
      <w:proofErr w:type="spellEnd"/>
      <w:r w:rsidRPr="00D652D8">
        <w:rPr>
          <w:rFonts w:ascii="Times New Roman" w:eastAsia="Times New Roman" w:hAnsi="Times New Roman" w:cs="Times New Roman"/>
          <w:color w:val="000000"/>
          <w:sz w:val="20"/>
          <w:szCs w:val="20"/>
          <w:lang w:val="pt-BR"/>
        </w:rPr>
        <w:t xml:space="preserve">; SCRJ = Costa Verde; </w:t>
      </w:r>
      <w:r w:rsidRPr="00D652D8">
        <w:rPr>
          <w:rFonts w:ascii="Times New Roman" w:eastAsia="Times New Roman" w:hAnsi="Times New Roman" w:cs="Times New Roman"/>
          <w:color w:val="000000"/>
          <w:sz w:val="20"/>
          <w:szCs w:val="20"/>
          <w:lang w:val="pt-BR"/>
        </w:rPr>
        <w:t>MRRJ = Rio de Janeiro; LRRJ = Lagos.</w:t>
      </w:r>
      <w:commentRangeEnd w:id="137"/>
      <w:r>
        <w:commentReference w:id="137"/>
      </w:r>
    </w:p>
    <w:p w14:paraId="000000AF" w14:textId="77777777" w:rsidR="006205E7" w:rsidRPr="00D652D8" w:rsidRDefault="006205E7">
      <w:pPr>
        <w:pBdr>
          <w:top w:val="nil"/>
          <w:left w:val="nil"/>
          <w:bottom w:val="nil"/>
          <w:right w:val="nil"/>
          <w:between w:val="nil"/>
        </w:pBdr>
        <w:spacing w:line="276" w:lineRule="auto"/>
        <w:jc w:val="both"/>
        <w:rPr>
          <w:rFonts w:ascii="Times New Roman" w:eastAsia="Times New Roman" w:hAnsi="Times New Roman" w:cs="Times New Roman"/>
          <w:lang w:val="pt-BR"/>
        </w:rPr>
      </w:pPr>
    </w:p>
    <w:p w14:paraId="000000B0" w14:textId="77777777" w:rsidR="006205E7" w:rsidRPr="00D652D8" w:rsidRDefault="006205E7">
      <w:pPr>
        <w:jc w:val="both"/>
        <w:rPr>
          <w:rFonts w:ascii="Times New Roman" w:eastAsia="Times New Roman" w:hAnsi="Times New Roman" w:cs="Times New Roman"/>
          <w:sz w:val="20"/>
          <w:szCs w:val="20"/>
          <w:lang w:val="pt-BR"/>
        </w:rPr>
      </w:pPr>
    </w:p>
    <w:p w14:paraId="000000B1" w14:textId="77777777" w:rsidR="006205E7" w:rsidRPr="00D652D8" w:rsidRDefault="006205E7">
      <w:pPr>
        <w:jc w:val="both"/>
        <w:rPr>
          <w:rFonts w:ascii="Times New Roman" w:eastAsia="Times New Roman" w:hAnsi="Times New Roman" w:cs="Times New Roman"/>
          <w:sz w:val="20"/>
          <w:szCs w:val="20"/>
          <w:lang w:val="pt-BR"/>
        </w:rPr>
      </w:pPr>
    </w:p>
    <w:p w14:paraId="000000B2" w14:textId="77777777" w:rsidR="006205E7" w:rsidRDefault="00142CF5">
      <w:pP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5995C873" wp14:editId="6237D42B">
            <wp:extent cx="5396230" cy="3058160"/>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96230" cy="3058160"/>
                    </a:xfrm>
                    <a:prstGeom prst="rect">
                      <a:avLst/>
                    </a:prstGeom>
                    <a:ln/>
                  </pic:spPr>
                </pic:pic>
              </a:graphicData>
            </a:graphic>
          </wp:inline>
        </w:drawing>
      </w:r>
    </w:p>
    <w:p w14:paraId="000000B3" w14:textId="77777777" w:rsidR="006205E7" w:rsidRPr="00D652D8" w:rsidRDefault="00142CF5">
      <w:pPr>
        <w:pBdr>
          <w:top w:val="nil"/>
          <w:left w:val="nil"/>
          <w:bottom w:val="nil"/>
          <w:right w:val="nil"/>
          <w:between w:val="nil"/>
        </w:pBdr>
        <w:spacing w:line="276" w:lineRule="auto"/>
        <w:jc w:val="both"/>
        <w:rPr>
          <w:rFonts w:ascii="Times New Roman" w:eastAsia="Times New Roman" w:hAnsi="Times New Roman" w:cs="Times New Roman"/>
          <w:lang w:val="pt-BR"/>
        </w:rPr>
      </w:pPr>
      <w:sdt>
        <w:sdtPr>
          <w:tag w:val="goog_rdk_201"/>
          <w:id w:val="-2035033612"/>
        </w:sdtPr>
        <w:sdtEndPr/>
        <w:sdtContent>
          <w:commentRangeStart w:id="138"/>
        </w:sdtContent>
      </w:sdt>
      <w:r>
        <w:rPr>
          <w:rFonts w:ascii="Times New Roman" w:eastAsia="Times New Roman" w:hAnsi="Times New Roman" w:cs="Times New Roman"/>
          <w:b/>
          <w:color w:val="000000"/>
          <w:sz w:val="20"/>
          <w:szCs w:val="20"/>
        </w:rPr>
        <w:t>Figure 2.</w:t>
      </w:r>
      <w:r>
        <w:rPr>
          <w:rFonts w:ascii="Times New Roman" w:eastAsia="Times New Roman" w:hAnsi="Times New Roman" w:cs="Times New Roman"/>
          <w:color w:val="000000"/>
          <w:sz w:val="20"/>
          <w:szCs w:val="20"/>
        </w:rPr>
        <w:t xml:space="preserve"> </w:t>
      </w:r>
      <w:commentRangeEnd w:id="138"/>
      <w:r>
        <w:commentReference w:id="138"/>
      </w:r>
      <w:r>
        <w:rPr>
          <w:rFonts w:ascii="Times New Roman" w:eastAsia="Times New Roman" w:hAnsi="Times New Roman" w:cs="Times New Roman"/>
          <w:color w:val="000000"/>
          <w:sz w:val="20"/>
          <w:szCs w:val="20"/>
        </w:rPr>
        <w:t xml:space="preserve">Redundancy Analysis (RDA) of environmental drivers and biological indicators of intertidal communities along 62 rocky shores from southwestern Atlantic coast (Brazil). Dashed vectors were not significant </w:t>
      </w:r>
      <w:r>
        <w:rPr>
          <w:rFonts w:ascii="Times New Roman" w:eastAsia="Times New Roman" w:hAnsi="Times New Roman" w:cs="Times New Roman"/>
          <w:sz w:val="20"/>
          <w:szCs w:val="20"/>
        </w:rPr>
        <w:t>in the reduced</w:t>
      </w:r>
      <w:r>
        <w:rPr>
          <w:rFonts w:ascii="Times New Roman" w:eastAsia="Times New Roman" w:hAnsi="Times New Roman" w:cs="Times New Roman"/>
          <w:color w:val="000000"/>
          <w:sz w:val="20"/>
          <w:szCs w:val="20"/>
        </w:rPr>
        <w:t xml:space="preserve"> model. </w:t>
      </w:r>
      <w:r>
        <w:rPr>
          <w:rFonts w:ascii="Times New Roman" w:eastAsia="Times New Roman" w:hAnsi="Times New Roman" w:cs="Times New Roman"/>
          <w:i/>
          <w:color w:val="000000"/>
          <w:sz w:val="20"/>
          <w:szCs w:val="20"/>
        </w:rPr>
        <w:t>R</w:t>
      </w:r>
      <w:r>
        <w:rPr>
          <w:rFonts w:ascii="Times New Roman" w:eastAsia="Times New Roman" w:hAnsi="Times New Roman" w:cs="Times New Roman"/>
          <w:i/>
          <w:color w:val="000000"/>
          <w:sz w:val="20"/>
          <w:szCs w:val="20"/>
          <w:vertAlign w:val="superscript"/>
        </w:rPr>
        <w:t>2</w:t>
      </w:r>
      <w:r>
        <w:rPr>
          <w:rFonts w:ascii="Times New Roman" w:eastAsia="Times New Roman" w:hAnsi="Times New Roman" w:cs="Times New Roman"/>
          <w:i/>
          <w:color w:val="000000"/>
          <w:sz w:val="20"/>
          <w:szCs w:val="20"/>
          <w:vertAlign w:val="subscript"/>
        </w:rPr>
        <w:t>adjusted</w:t>
      </w:r>
      <w:r>
        <w:rPr>
          <w:rFonts w:ascii="Times New Roman" w:eastAsia="Times New Roman" w:hAnsi="Times New Roman" w:cs="Times New Roman"/>
          <w:color w:val="000000"/>
          <w:sz w:val="20"/>
          <w:szCs w:val="20"/>
        </w:rPr>
        <w:t xml:space="preserve"> = 0.24 for reduced model. </w:t>
      </w:r>
      <w:r w:rsidRPr="00D652D8">
        <w:rPr>
          <w:rFonts w:ascii="Times New Roman" w:eastAsia="Times New Roman" w:hAnsi="Times New Roman" w:cs="Times New Roman"/>
          <w:color w:val="000000"/>
          <w:sz w:val="20"/>
          <w:szCs w:val="20"/>
          <w:lang w:val="pt-BR"/>
        </w:rPr>
        <w:t xml:space="preserve">MRBS = Baixada Santista; </w:t>
      </w:r>
      <w:proofErr w:type="spellStart"/>
      <w:r w:rsidRPr="00D652D8">
        <w:rPr>
          <w:rFonts w:ascii="Times New Roman" w:eastAsia="Times New Roman" w:hAnsi="Times New Roman" w:cs="Times New Roman"/>
          <w:color w:val="000000"/>
          <w:sz w:val="20"/>
          <w:szCs w:val="20"/>
          <w:lang w:val="pt-BR"/>
        </w:rPr>
        <w:t>SSCh</w:t>
      </w:r>
      <w:proofErr w:type="spellEnd"/>
      <w:r w:rsidRPr="00D652D8">
        <w:rPr>
          <w:rFonts w:ascii="Times New Roman" w:eastAsia="Times New Roman" w:hAnsi="Times New Roman" w:cs="Times New Roman"/>
          <w:color w:val="000000"/>
          <w:sz w:val="20"/>
          <w:szCs w:val="20"/>
          <w:lang w:val="pt-BR"/>
        </w:rPr>
        <w:t xml:space="preserve"> = São Sebastião </w:t>
      </w:r>
      <w:proofErr w:type="spellStart"/>
      <w:r w:rsidRPr="00D652D8">
        <w:rPr>
          <w:rFonts w:ascii="Times New Roman" w:eastAsia="Times New Roman" w:hAnsi="Times New Roman" w:cs="Times New Roman"/>
          <w:color w:val="000000"/>
          <w:sz w:val="20"/>
          <w:szCs w:val="20"/>
          <w:lang w:val="pt-BR"/>
        </w:rPr>
        <w:t>Channel</w:t>
      </w:r>
      <w:proofErr w:type="spellEnd"/>
      <w:r w:rsidRPr="00D652D8">
        <w:rPr>
          <w:rFonts w:ascii="Times New Roman" w:eastAsia="Times New Roman" w:hAnsi="Times New Roman" w:cs="Times New Roman"/>
          <w:color w:val="000000"/>
          <w:sz w:val="20"/>
          <w:szCs w:val="20"/>
          <w:lang w:val="pt-BR"/>
        </w:rPr>
        <w:t>; SCRJ = Costa Verde; MRRJ = Rio de Janeiro; LRRJ = Lagos.</w:t>
      </w:r>
      <w:r w:rsidRPr="00D652D8">
        <w:rPr>
          <w:lang w:val="pt-BR"/>
        </w:rPr>
        <w:br w:type="page"/>
      </w:r>
    </w:p>
    <w:p w14:paraId="000000B4" w14:textId="77777777" w:rsidR="006205E7" w:rsidRPr="00D652D8" w:rsidRDefault="006205E7">
      <w:pPr>
        <w:pBdr>
          <w:top w:val="nil"/>
          <w:left w:val="nil"/>
          <w:bottom w:val="nil"/>
          <w:right w:val="nil"/>
          <w:between w:val="nil"/>
        </w:pBdr>
        <w:spacing w:line="276" w:lineRule="auto"/>
        <w:jc w:val="both"/>
        <w:rPr>
          <w:rFonts w:ascii="Times New Roman" w:eastAsia="Times New Roman" w:hAnsi="Times New Roman" w:cs="Times New Roman"/>
          <w:lang w:val="pt-BR"/>
        </w:rPr>
      </w:pPr>
    </w:p>
    <w:p w14:paraId="000000B5" w14:textId="77777777" w:rsidR="006205E7" w:rsidRPr="00D652D8" w:rsidRDefault="006205E7">
      <w:pPr>
        <w:jc w:val="both"/>
        <w:rPr>
          <w:rFonts w:ascii="Times New Roman" w:eastAsia="Times New Roman" w:hAnsi="Times New Roman" w:cs="Times New Roman"/>
          <w:lang w:val="pt-BR"/>
        </w:rPr>
      </w:pPr>
    </w:p>
    <w:p w14:paraId="000000B6" w14:textId="77777777" w:rsidR="006205E7" w:rsidRDefault="00142CF5">
      <w:pPr>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2D36125" wp14:editId="52429504">
            <wp:extent cx="5396230" cy="4497070"/>
            <wp:effectExtent l="0" t="0" r="0" b="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396230" cy="4497070"/>
                    </a:xfrm>
                    <a:prstGeom prst="rect">
                      <a:avLst/>
                    </a:prstGeom>
                    <a:ln/>
                  </pic:spPr>
                </pic:pic>
              </a:graphicData>
            </a:graphic>
          </wp:inline>
        </w:drawing>
      </w:r>
    </w:p>
    <w:p w14:paraId="000000B7" w14:textId="77777777" w:rsidR="006205E7" w:rsidRDefault="00142CF5">
      <w:pPr>
        <w:jc w:val="both"/>
        <w:rPr>
          <w:rFonts w:ascii="Times New Roman" w:eastAsia="Times New Roman" w:hAnsi="Times New Roman" w:cs="Times New Roman"/>
          <w:sz w:val="20"/>
          <w:szCs w:val="20"/>
        </w:rPr>
      </w:pPr>
      <w:sdt>
        <w:sdtPr>
          <w:tag w:val="goog_rdk_202"/>
          <w:id w:val="-1952773471"/>
        </w:sdtPr>
        <w:sdtEndPr/>
        <w:sdtContent>
          <w:commentRangeStart w:id="139"/>
        </w:sdtContent>
      </w:sdt>
      <w:r>
        <w:rPr>
          <w:rFonts w:ascii="Times New Roman" w:eastAsia="Times New Roman" w:hAnsi="Times New Roman" w:cs="Times New Roman"/>
          <w:b/>
          <w:sz w:val="20"/>
          <w:szCs w:val="20"/>
        </w:rPr>
        <w:t>Figure 3</w:t>
      </w:r>
      <w:r>
        <w:rPr>
          <w:rFonts w:ascii="Times New Roman" w:eastAsia="Times New Roman" w:hAnsi="Times New Roman" w:cs="Times New Roman"/>
          <w:sz w:val="20"/>
          <w:szCs w:val="20"/>
        </w:rPr>
        <w:t xml:space="preserve">. Body size variation (mean ± se) of the predator </w:t>
      </w:r>
      <w:proofErr w:type="spellStart"/>
      <w:r>
        <w:rPr>
          <w:rFonts w:ascii="Times New Roman" w:eastAsia="Times New Roman" w:hAnsi="Times New Roman" w:cs="Times New Roman"/>
          <w:i/>
          <w:sz w:val="20"/>
          <w:szCs w:val="20"/>
        </w:rPr>
        <w:t>Stramonita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brasiliensis</w:t>
      </w:r>
      <w:proofErr w:type="spellEnd"/>
      <w:r>
        <w:rPr>
          <w:rFonts w:ascii="Times New Roman" w:eastAsia="Times New Roman" w:hAnsi="Times New Roman" w:cs="Times New Roman"/>
          <w:sz w:val="20"/>
          <w:szCs w:val="20"/>
        </w:rPr>
        <w:t xml:space="preserve"> (a), the preys </w:t>
      </w:r>
      <w:proofErr w:type="spellStart"/>
      <w:r>
        <w:rPr>
          <w:rFonts w:ascii="Times New Roman" w:eastAsia="Times New Roman" w:hAnsi="Times New Roman" w:cs="Times New Roman"/>
          <w:i/>
          <w:sz w:val="20"/>
          <w:szCs w:val="20"/>
        </w:rPr>
        <w:t>Tetraclita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st</w:t>
      </w:r>
      <w:r>
        <w:rPr>
          <w:rFonts w:ascii="Times New Roman" w:eastAsia="Times New Roman" w:hAnsi="Times New Roman" w:cs="Times New Roman"/>
          <w:i/>
          <w:sz w:val="20"/>
          <w:szCs w:val="20"/>
        </w:rPr>
        <w:t>alactifera</w:t>
      </w:r>
      <w:proofErr w:type="spellEnd"/>
      <w:r>
        <w:rPr>
          <w:rFonts w:ascii="Times New Roman" w:eastAsia="Times New Roman" w:hAnsi="Times New Roman" w:cs="Times New Roman"/>
          <w:sz w:val="20"/>
          <w:szCs w:val="20"/>
        </w:rPr>
        <w:t xml:space="preserve"> (b) and </w:t>
      </w:r>
      <w:proofErr w:type="spellStart"/>
      <w:r>
        <w:rPr>
          <w:rFonts w:ascii="Times New Roman" w:eastAsia="Times New Roman" w:hAnsi="Times New Roman" w:cs="Times New Roman"/>
          <w:i/>
          <w:sz w:val="20"/>
          <w:szCs w:val="20"/>
        </w:rPr>
        <w:t>Mytilaster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solisianus</w:t>
      </w:r>
      <w:proofErr w:type="spellEnd"/>
      <w:r>
        <w:rPr>
          <w:rFonts w:ascii="Times New Roman" w:eastAsia="Times New Roman" w:hAnsi="Times New Roman" w:cs="Times New Roman"/>
          <w:sz w:val="20"/>
          <w:szCs w:val="20"/>
        </w:rPr>
        <w:t xml:space="preserve"> (c) and the grazing species </w:t>
      </w:r>
      <w:proofErr w:type="spellStart"/>
      <w:r>
        <w:rPr>
          <w:rFonts w:ascii="Times New Roman" w:eastAsia="Times New Roman" w:hAnsi="Times New Roman" w:cs="Times New Roman"/>
          <w:i/>
          <w:sz w:val="20"/>
          <w:szCs w:val="20"/>
        </w:rPr>
        <w:t>Lottia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subrugosa</w:t>
      </w:r>
      <w:proofErr w:type="spellEnd"/>
      <w:r>
        <w:rPr>
          <w:rFonts w:ascii="Times New Roman" w:eastAsia="Times New Roman" w:hAnsi="Times New Roman" w:cs="Times New Roman"/>
          <w:sz w:val="20"/>
          <w:szCs w:val="20"/>
        </w:rPr>
        <w:t xml:space="preserve"> (d) and </w:t>
      </w:r>
      <w:proofErr w:type="spellStart"/>
      <w:r>
        <w:rPr>
          <w:rFonts w:ascii="Times New Roman" w:eastAsia="Times New Roman" w:hAnsi="Times New Roman" w:cs="Times New Roman"/>
          <w:i/>
          <w:sz w:val="20"/>
          <w:szCs w:val="20"/>
        </w:rPr>
        <w:t>Echinolittorina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lineolata</w:t>
      </w:r>
      <w:proofErr w:type="spellEnd"/>
      <w:r>
        <w:rPr>
          <w:rFonts w:ascii="Times New Roman" w:eastAsia="Times New Roman" w:hAnsi="Times New Roman" w:cs="Times New Roman"/>
          <w:sz w:val="20"/>
          <w:szCs w:val="20"/>
        </w:rPr>
        <w:t xml:space="preserve"> (e) in intertidal environments of 62 rocky shores from the southwestern Atlantic coast (Brazil).</w:t>
      </w:r>
      <w:commentRangeEnd w:id="139"/>
      <w:r>
        <w:commentReference w:id="139"/>
      </w:r>
    </w:p>
    <w:p w14:paraId="000000B8" w14:textId="77777777" w:rsidR="006205E7" w:rsidRDefault="006205E7">
      <w:pPr>
        <w:jc w:val="both"/>
        <w:rPr>
          <w:rFonts w:ascii="Times New Roman" w:eastAsia="Times New Roman" w:hAnsi="Times New Roman" w:cs="Times New Roman"/>
        </w:rPr>
      </w:pPr>
    </w:p>
    <w:p w14:paraId="000000B9" w14:textId="77777777" w:rsidR="006205E7" w:rsidRDefault="006205E7">
      <w:pPr>
        <w:jc w:val="both"/>
        <w:rPr>
          <w:rFonts w:ascii="Times New Roman" w:eastAsia="Times New Roman" w:hAnsi="Times New Roman" w:cs="Times New Roman"/>
        </w:rPr>
      </w:pPr>
    </w:p>
    <w:p w14:paraId="000000BA" w14:textId="77777777" w:rsidR="006205E7" w:rsidRDefault="006205E7">
      <w:pPr>
        <w:rPr>
          <w:rFonts w:ascii="Times New Roman" w:eastAsia="Times New Roman" w:hAnsi="Times New Roman" w:cs="Times New Roman"/>
        </w:rPr>
      </w:pPr>
    </w:p>
    <w:p w14:paraId="000000BB" w14:textId="77777777" w:rsidR="006205E7" w:rsidRDefault="006205E7">
      <w:pPr>
        <w:jc w:val="both"/>
        <w:rPr>
          <w:rFonts w:ascii="Times New Roman" w:eastAsia="Times New Roman" w:hAnsi="Times New Roman" w:cs="Times New Roman"/>
        </w:rPr>
      </w:pPr>
    </w:p>
    <w:p w14:paraId="000000BC" w14:textId="77777777" w:rsidR="006205E7" w:rsidRDefault="00142CF5">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F5BACB8" wp14:editId="5AFDE8C2">
            <wp:extent cx="5396230" cy="4497070"/>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396230" cy="4497070"/>
                    </a:xfrm>
                    <a:prstGeom prst="rect">
                      <a:avLst/>
                    </a:prstGeom>
                    <a:ln/>
                  </pic:spPr>
                </pic:pic>
              </a:graphicData>
            </a:graphic>
          </wp:inline>
        </w:drawing>
      </w:r>
    </w:p>
    <w:p w14:paraId="000000BD" w14:textId="77777777" w:rsidR="006205E7" w:rsidRPr="00D652D8" w:rsidRDefault="00142CF5">
      <w:pPr>
        <w:pBdr>
          <w:top w:val="nil"/>
          <w:left w:val="nil"/>
          <w:bottom w:val="nil"/>
          <w:right w:val="nil"/>
          <w:between w:val="nil"/>
        </w:pBdr>
        <w:spacing w:line="276" w:lineRule="auto"/>
        <w:jc w:val="both"/>
        <w:rPr>
          <w:rFonts w:ascii="Times New Roman" w:eastAsia="Times New Roman" w:hAnsi="Times New Roman" w:cs="Times New Roman"/>
          <w:color w:val="000000"/>
          <w:sz w:val="20"/>
          <w:szCs w:val="20"/>
          <w:lang w:val="pt-BR"/>
        </w:rPr>
      </w:pPr>
      <w:sdt>
        <w:sdtPr>
          <w:tag w:val="goog_rdk_203"/>
          <w:id w:val="1316217080"/>
        </w:sdtPr>
        <w:sdtEndPr/>
        <w:sdtContent>
          <w:commentRangeStart w:id="140"/>
        </w:sdtContent>
      </w:sdt>
      <w:r>
        <w:rPr>
          <w:rFonts w:ascii="Times New Roman" w:eastAsia="Times New Roman" w:hAnsi="Times New Roman" w:cs="Times New Roman"/>
          <w:b/>
          <w:sz w:val="20"/>
          <w:szCs w:val="20"/>
        </w:rPr>
        <w:t>Figure 4</w:t>
      </w:r>
      <w:r>
        <w:rPr>
          <w:rFonts w:ascii="Times New Roman" w:eastAsia="Times New Roman" w:hAnsi="Times New Roman" w:cs="Times New Roman"/>
          <w:sz w:val="20"/>
          <w:szCs w:val="20"/>
        </w:rPr>
        <w:t xml:space="preserve">. Density (mean ± SE) of the predator </w:t>
      </w:r>
      <w:proofErr w:type="spellStart"/>
      <w:r>
        <w:rPr>
          <w:rFonts w:ascii="Times New Roman" w:eastAsia="Times New Roman" w:hAnsi="Times New Roman" w:cs="Times New Roman"/>
          <w:i/>
          <w:sz w:val="20"/>
          <w:szCs w:val="20"/>
        </w:rPr>
        <w:t>Stramonita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brasiliensis</w:t>
      </w:r>
      <w:proofErr w:type="spellEnd"/>
      <w:r>
        <w:rPr>
          <w:rFonts w:ascii="Times New Roman" w:eastAsia="Times New Roman" w:hAnsi="Times New Roman" w:cs="Times New Roman"/>
          <w:sz w:val="20"/>
          <w:szCs w:val="20"/>
        </w:rPr>
        <w:t xml:space="preserve"> (a), the preys </w:t>
      </w:r>
      <w:proofErr w:type="spellStart"/>
      <w:r>
        <w:rPr>
          <w:rFonts w:ascii="Times New Roman" w:eastAsia="Times New Roman" w:hAnsi="Times New Roman" w:cs="Times New Roman"/>
          <w:i/>
          <w:sz w:val="20"/>
          <w:szCs w:val="20"/>
        </w:rPr>
        <w:t>Tetraclita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stalactifera</w:t>
      </w:r>
      <w:proofErr w:type="spellEnd"/>
      <w:r>
        <w:rPr>
          <w:rFonts w:ascii="Times New Roman" w:eastAsia="Times New Roman" w:hAnsi="Times New Roman" w:cs="Times New Roman"/>
          <w:sz w:val="20"/>
          <w:szCs w:val="20"/>
        </w:rPr>
        <w:t xml:space="preserve"> (b) and </w:t>
      </w:r>
      <w:proofErr w:type="spellStart"/>
      <w:r>
        <w:rPr>
          <w:rFonts w:ascii="Times New Roman" w:eastAsia="Times New Roman" w:hAnsi="Times New Roman" w:cs="Times New Roman"/>
          <w:i/>
          <w:sz w:val="20"/>
          <w:szCs w:val="20"/>
        </w:rPr>
        <w:t>Mytilaster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solisianus</w:t>
      </w:r>
      <w:proofErr w:type="spellEnd"/>
      <w:r>
        <w:rPr>
          <w:rFonts w:ascii="Times New Roman" w:eastAsia="Times New Roman" w:hAnsi="Times New Roman" w:cs="Times New Roman"/>
          <w:sz w:val="20"/>
          <w:szCs w:val="20"/>
        </w:rPr>
        <w:t xml:space="preserve"> (c) and the grazing species </w:t>
      </w:r>
      <w:proofErr w:type="spellStart"/>
      <w:r>
        <w:rPr>
          <w:rFonts w:ascii="Times New Roman" w:eastAsia="Times New Roman" w:hAnsi="Times New Roman" w:cs="Times New Roman"/>
          <w:i/>
          <w:sz w:val="20"/>
          <w:szCs w:val="20"/>
        </w:rPr>
        <w:t>Lottia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subrugosa</w:t>
      </w:r>
      <w:proofErr w:type="spellEnd"/>
      <w:r>
        <w:rPr>
          <w:rFonts w:ascii="Times New Roman" w:eastAsia="Times New Roman" w:hAnsi="Times New Roman" w:cs="Times New Roman"/>
          <w:sz w:val="20"/>
          <w:szCs w:val="20"/>
        </w:rPr>
        <w:t xml:space="preserve"> (d) and </w:t>
      </w:r>
      <w:proofErr w:type="spellStart"/>
      <w:r>
        <w:rPr>
          <w:rFonts w:ascii="Times New Roman" w:eastAsia="Times New Roman" w:hAnsi="Times New Roman" w:cs="Times New Roman"/>
          <w:i/>
          <w:sz w:val="20"/>
          <w:szCs w:val="20"/>
        </w:rPr>
        <w:t>Echinolittorina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lineolata</w:t>
      </w:r>
      <w:proofErr w:type="spellEnd"/>
      <w:r>
        <w:rPr>
          <w:rFonts w:ascii="Times New Roman" w:eastAsia="Times New Roman" w:hAnsi="Times New Roman" w:cs="Times New Roman"/>
          <w:sz w:val="20"/>
          <w:szCs w:val="20"/>
        </w:rPr>
        <w:t xml:space="preserve"> (e) in intertidal environments of 62 rocky sho</w:t>
      </w:r>
      <w:r>
        <w:rPr>
          <w:rFonts w:ascii="Times New Roman" w:eastAsia="Times New Roman" w:hAnsi="Times New Roman" w:cs="Times New Roman"/>
          <w:sz w:val="20"/>
          <w:szCs w:val="20"/>
        </w:rPr>
        <w:t xml:space="preserve">res from the southwestern Atlantic coast (Brazil). </w:t>
      </w:r>
      <w:r w:rsidRPr="00D652D8">
        <w:rPr>
          <w:rFonts w:ascii="Times New Roman" w:eastAsia="Times New Roman" w:hAnsi="Times New Roman" w:cs="Times New Roman"/>
          <w:color w:val="000000"/>
          <w:sz w:val="20"/>
          <w:szCs w:val="20"/>
          <w:lang w:val="pt-BR"/>
        </w:rPr>
        <w:t xml:space="preserve">MRBS = Baixada Santista; </w:t>
      </w:r>
      <w:proofErr w:type="spellStart"/>
      <w:r w:rsidRPr="00D652D8">
        <w:rPr>
          <w:rFonts w:ascii="Times New Roman" w:eastAsia="Times New Roman" w:hAnsi="Times New Roman" w:cs="Times New Roman"/>
          <w:color w:val="000000"/>
          <w:sz w:val="20"/>
          <w:szCs w:val="20"/>
          <w:lang w:val="pt-BR"/>
        </w:rPr>
        <w:t>SSCh</w:t>
      </w:r>
      <w:proofErr w:type="spellEnd"/>
      <w:r w:rsidRPr="00D652D8">
        <w:rPr>
          <w:rFonts w:ascii="Times New Roman" w:eastAsia="Times New Roman" w:hAnsi="Times New Roman" w:cs="Times New Roman"/>
          <w:color w:val="000000"/>
          <w:sz w:val="20"/>
          <w:szCs w:val="20"/>
          <w:lang w:val="pt-BR"/>
        </w:rPr>
        <w:t xml:space="preserve"> = São Sebastião </w:t>
      </w:r>
      <w:proofErr w:type="spellStart"/>
      <w:r w:rsidRPr="00D652D8">
        <w:rPr>
          <w:rFonts w:ascii="Times New Roman" w:eastAsia="Times New Roman" w:hAnsi="Times New Roman" w:cs="Times New Roman"/>
          <w:color w:val="000000"/>
          <w:sz w:val="20"/>
          <w:szCs w:val="20"/>
          <w:lang w:val="pt-BR"/>
        </w:rPr>
        <w:t>Channel</w:t>
      </w:r>
      <w:proofErr w:type="spellEnd"/>
      <w:r w:rsidRPr="00D652D8">
        <w:rPr>
          <w:rFonts w:ascii="Times New Roman" w:eastAsia="Times New Roman" w:hAnsi="Times New Roman" w:cs="Times New Roman"/>
          <w:color w:val="000000"/>
          <w:sz w:val="20"/>
          <w:szCs w:val="20"/>
          <w:lang w:val="pt-BR"/>
        </w:rPr>
        <w:t>; SCRJ = Costa Verde; MRRJ = Rio de Janeiro; LRRJ = Lagos.</w:t>
      </w:r>
      <w:commentRangeEnd w:id="140"/>
      <w:r>
        <w:commentReference w:id="140"/>
      </w:r>
    </w:p>
    <w:p w14:paraId="000000BE" w14:textId="77777777" w:rsidR="006205E7" w:rsidRPr="00D652D8" w:rsidRDefault="006205E7">
      <w:pPr>
        <w:jc w:val="both"/>
        <w:rPr>
          <w:rFonts w:ascii="Times New Roman" w:eastAsia="Times New Roman" w:hAnsi="Times New Roman" w:cs="Times New Roman"/>
          <w:sz w:val="20"/>
          <w:szCs w:val="20"/>
          <w:lang w:val="pt-BR"/>
        </w:rPr>
      </w:pPr>
    </w:p>
    <w:p w14:paraId="000000BF" w14:textId="77777777" w:rsidR="006205E7" w:rsidRPr="00D652D8" w:rsidRDefault="006205E7">
      <w:pPr>
        <w:jc w:val="both"/>
        <w:rPr>
          <w:rFonts w:ascii="Times New Roman" w:eastAsia="Times New Roman" w:hAnsi="Times New Roman" w:cs="Times New Roman"/>
          <w:sz w:val="20"/>
          <w:szCs w:val="20"/>
          <w:lang w:val="pt-BR"/>
        </w:rPr>
      </w:pPr>
    </w:p>
    <w:p w14:paraId="000000C0" w14:textId="77777777" w:rsidR="006205E7" w:rsidRDefault="00142CF5">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59D7331E" wp14:editId="2FD0DB2B">
            <wp:extent cx="4845795" cy="3461283"/>
            <wp:effectExtent l="0" t="0" r="0" b="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845795" cy="3461283"/>
                    </a:xfrm>
                    <a:prstGeom prst="rect">
                      <a:avLst/>
                    </a:prstGeom>
                    <a:ln/>
                  </pic:spPr>
                </pic:pic>
              </a:graphicData>
            </a:graphic>
          </wp:inline>
        </w:drawing>
      </w:r>
    </w:p>
    <w:p w14:paraId="000000C1" w14:textId="77777777" w:rsidR="006205E7" w:rsidRDefault="00142CF5">
      <w:pPr>
        <w:jc w:val="both"/>
        <w:rPr>
          <w:rFonts w:ascii="Times New Roman" w:eastAsia="Times New Roman" w:hAnsi="Times New Roman" w:cs="Times New Roman"/>
          <w:sz w:val="20"/>
          <w:szCs w:val="20"/>
        </w:rPr>
      </w:pPr>
      <w:sdt>
        <w:sdtPr>
          <w:tag w:val="goog_rdk_204"/>
          <w:id w:val="1072621668"/>
        </w:sdtPr>
        <w:sdtEndPr/>
        <w:sdtContent>
          <w:commentRangeStart w:id="141"/>
        </w:sdtContent>
      </w:sdt>
      <w:r>
        <w:rPr>
          <w:rFonts w:ascii="Times New Roman" w:eastAsia="Times New Roman" w:hAnsi="Times New Roman" w:cs="Times New Roman"/>
          <w:b/>
          <w:sz w:val="20"/>
          <w:szCs w:val="20"/>
        </w:rPr>
        <w:t>Figure 5</w:t>
      </w:r>
      <w:r>
        <w:rPr>
          <w:rFonts w:ascii="Times New Roman" w:eastAsia="Times New Roman" w:hAnsi="Times New Roman" w:cs="Times New Roman"/>
          <w:sz w:val="20"/>
          <w:szCs w:val="20"/>
        </w:rPr>
        <w:t xml:space="preserve">. Estimates of relative variance component for population parameters (size, </w:t>
      </w:r>
      <w:r>
        <w:rPr>
          <w:rFonts w:ascii="Times New Roman" w:eastAsia="Times New Roman" w:hAnsi="Times New Roman" w:cs="Times New Roman"/>
          <w:sz w:val="20"/>
          <w:szCs w:val="20"/>
        </w:rPr>
        <w:t xml:space="preserve">density or cover) of the whelk </w:t>
      </w:r>
      <w:proofErr w:type="spellStart"/>
      <w:r>
        <w:rPr>
          <w:rFonts w:ascii="Times New Roman" w:eastAsia="Times New Roman" w:hAnsi="Times New Roman" w:cs="Times New Roman"/>
          <w:i/>
          <w:sz w:val="20"/>
          <w:szCs w:val="20"/>
        </w:rPr>
        <w:t>Stramonita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brasiliensis</w:t>
      </w:r>
      <w:proofErr w:type="spellEnd"/>
      <w:r>
        <w:rPr>
          <w:rFonts w:ascii="Times New Roman" w:eastAsia="Times New Roman" w:hAnsi="Times New Roman" w:cs="Times New Roman"/>
          <w:sz w:val="20"/>
          <w:szCs w:val="20"/>
        </w:rPr>
        <w:t xml:space="preserve"> (Str </w:t>
      </w:r>
      <w:proofErr w:type="spellStart"/>
      <w:r>
        <w:rPr>
          <w:rFonts w:ascii="Times New Roman" w:eastAsia="Times New Roman" w:hAnsi="Times New Roman" w:cs="Times New Roman"/>
          <w:sz w:val="20"/>
          <w:szCs w:val="20"/>
        </w:rPr>
        <w:t>hae</w:t>
      </w:r>
      <w:proofErr w:type="spellEnd"/>
      <w:r>
        <w:rPr>
          <w:rFonts w:ascii="Times New Roman" w:eastAsia="Times New Roman" w:hAnsi="Times New Roman" w:cs="Times New Roman"/>
          <w:sz w:val="20"/>
          <w:szCs w:val="20"/>
        </w:rPr>
        <w:t xml:space="preserve">), the barnacle </w:t>
      </w:r>
      <w:proofErr w:type="spellStart"/>
      <w:r>
        <w:rPr>
          <w:rFonts w:ascii="Times New Roman" w:eastAsia="Times New Roman" w:hAnsi="Times New Roman" w:cs="Times New Roman"/>
          <w:i/>
          <w:sz w:val="20"/>
          <w:szCs w:val="20"/>
        </w:rPr>
        <w:t>Tetraclita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stalactifera</w:t>
      </w:r>
      <w:proofErr w:type="spellEnd"/>
      <w:r>
        <w:rPr>
          <w:rFonts w:ascii="Times New Roman" w:eastAsia="Times New Roman" w:hAnsi="Times New Roman" w:cs="Times New Roman"/>
          <w:sz w:val="20"/>
          <w:szCs w:val="20"/>
        </w:rPr>
        <w:t xml:space="preserve"> (Tet </w:t>
      </w:r>
      <w:proofErr w:type="spellStart"/>
      <w:r>
        <w:rPr>
          <w:rFonts w:ascii="Times New Roman" w:eastAsia="Times New Roman" w:hAnsi="Times New Roman" w:cs="Times New Roman"/>
          <w:sz w:val="20"/>
          <w:szCs w:val="20"/>
        </w:rPr>
        <w:t>sta</w:t>
      </w:r>
      <w:proofErr w:type="spellEnd"/>
      <w:r>
        <w:rPr>
          <w:rFonts w:ascii="Times New Roman" w:eastAsia="Times New Roman" w:hAnsi="Times New Roman" w:cs="Times New Roman"/>
          <w:sz w:val="20"/>
          <w:szCs w:val="20"/>
        </w:rPr>
        <w:t xml:space="preserve">), the mussel </w:t>
      </w:r>
      <w:proofErr w:type="spellStart"/>
      <w:r>
        <w:rPr>
          <w:rFonts w:ascii="Times New Roman" w:eastAsia="Times New Roman" w:hAnsi="Times New Roman" w:cs="Times New Roman"/>
          <w:i/>
          <w:sz w:val="20"/>
          <w:szCs w:val="20"/>
        </w:rPr>
        <w:t>Mytilaster</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solisianus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Mit</w:t>
      </w:r>
      <w:proofErr w:type="spellEnd"/>
      <w:r>
        <w:rPr>
          <w:rFonts w:ascii="Times New Roman" w:eastAsia="Times New Roman" w:hAnsi="Times New Roman" w:cs="Times New Roman"/>
          <w:sz w:val="20"/>
          <w:szCs w:val="20"/>
        </w:rPr>
        <w:t xml:space="preserve"> sol), the limpet </w:t>
      </w:r>
      <w:proofErr w:type="spellStart"/>
      <w:r>
        <w:rPr>
          <w:rFonts w:ascii="Times New Roman" w:eastAsia="Times New Roman" w:hAnsi="Times New Roman" w:cs="Times New Roman"/>
          <w:i/>
          <w:sz w:val="20"/>
          <w:szCs w:val="20"/>
        </w:rPr>
        <w:t>Lottia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subrugosa</w:t>
      </w:r>
      <w:proofErr w:type="spellEnd"/>
      <w:r>
        <w:rPr>
          <w:rFonts w:ascii="Times New Roman" w:eastAsia="Times New Roman" w:hAnsi="Times New Roman" w:cs="Times New Roman"/>
          <w:sz w:val="20"/>
          <w:szCs w:val="20"/>
        </w:rPr>
        <w:t xml:space="preserve"> (Lot sub), and the periwinkle </w:t>
      </w:r>
      <w:proofErr w:type="spellStart"/>
      <w:r>
        <w:rPr>
          <w:rFonts w:ascii="Times New Roman" w:eastAsia="Times New Roman" w:hAnsi="Times New Roman" w:cs="Times New Roman"/>
          <w:i/>
          <w:sz w:val="20"/>
          <w:szCs w:val="20"/>
        </w:rPr>
        <w:t>Echinolittorina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lineolata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Ech</w:t>
      </w:r>
      <w:proofErr w:type="spellEnd"/>
      <w:r>
        <w:rPr>
          <w:rFonts w:ascii="Times New Roman" w:eastAsia="Times New Roman" w:hAnsi="Times New Roman" w:cs="Times New Roman"/>
          <w:sz w:val="20"/>
          <w:szCs w:val="20"/>
        </w:rPr>
        <w:t xml:space="preserve"> nil) in 6</w:t>
      </w:r>
      <w:r>
        <w:rPr>
          <w:rFonts w:ascii="Times New Roman" w:eastAsia="Times New Roman" w:hAnsi="Times New Roman" w:cs="Times New Roman"/>
          <w:sz w:val="20"/>
          <w:szCs w:val="20"/>
        </w:rPr>
        <w:t xml:space="preserve">2 rocky shores along southwestern Atlantic coast (Brazil). Variance components for environmental data were calculated based on averaged values per location for </w:t>
      </w:r>
      <w:r>
        <w:rPr>
          <w:rFonts w:ascii="Times New Roman" w:eastAsia="Times New Roman" w:hAnsi="Times New Roman" w:cs="Times New Roman"/>
          <w:i/>
          <w:sz w:val="20"/>
          <w:szCs w:val="20"/>
        </w:rPr>
        <w:t xml:space="preserve">S. </w:t>
      </w:r>
      <w:proofErr w:type="spellStart"/>
      <w:r>
        <w:rPr>
          <w:rFonts w:ascii="Times New Roman" w:eastAsia="Times New Roman" w:hAnsi="Times New Roman" w:cs="Times New Roman"/>
          <w:i/>
          <w:sz w:val="20"/>
          <w:szCs w:val="20"/>
        </w:rPr>
        <w:t>brasiliensis</w:t>
      </w:r>
      <w:proofErr w:type="spellEnd"/>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 xml:space="preserve">E. </w:t>
      </w:r>
      <w:proofErr w:type="spellStart"/>
      <w:r>
        <w:rPr>
          <w:rFonts w:ascii="Times New Roman" w:eastAsia="Times New Roman" w:hAnsi="Times New Roman" w:cs="Times New Roman"/>
          <w:i/>
          <w:sz w:val="20"/>
          <w:szCs w:val="20"/>
        </w:rPr>
        <w:t>lineolata</w:t>
      </w:r>
      <w:proofErr w:type="spellEnd"/>
      <w:r>
        <w:rPr>
          <w:rFonts w:ascii="Times New Roman" w:eastAsia="Times New Roman" w:hAnsi="Times New Roman" w:cs="Times New Roman"/>
          <w:sz w:val="20"/>
          <w:szCs w:val="20"/>
        </w:rPr>
        <w:t xml:space="preserve"> densities, then there is no data on variation within location.</w:t>
      </w:r>
    </w:p>
    <w:p w14:paraId="000000C2" w14:textId="77777777" w:rsidR="006205E7" w:rsidRDefault="00142CF5">
      <w:pPr>
        <w:jc w:val="both"/>
        <w:rPr>
          <w:rFonts w:ascii="Times New Roman" w:eastAsia="Times New Roman" w:hAnsi="Times New Roman" w:cs="Times New Roman"/>
          <w:sz w:val="20"/>
          <w:szCs w:val="20"/>
        </w:rPr>
      </w:pPr>
      <w:r>
        <w:br w:type="page"/>
      </w:r>
      <w:commentRangeEnd w:id="141"/>
      <w:r>
        <w:commentReference w:id="141"/>
      </w:r>
    </w:p>
    <w:p w14:paraId="000000C3" w14:textId="77777777" w:rsidR="006205E7" w:rsidRDefault="00142CF5">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A74CF38" wp14:editId="6E3E85EF">
            <wp:extent cx="5396230" cy="7708900"/>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396230" cy="7708900"/>
                    </a:xfrm>
                    <a:prstGeom prst="rect">
                      <a:avLst/>
                    </a:prstGeom>
                    <a:ln/>
                  </pic:spPr>
                </pic:pic>
              </a:graphicData>
            </a:graphic>
          </wp:inline>
        </w:drawing>
      </w:r>
    </w:p>
    <w:p w14:paraId="000000C4" w14:textId="77777777" w:rsidR="006205E7" w:rsidRDefault="00142CF5">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6.</w:t>
      </w:r>
      <w:r>
        <w:rPr>
          <w:rFonts w:ascii="Times New Roman" w:eastAsia="Times New Roman" w:hAnsi="Times New Roman" w:cs="Times New Roman"/>
          <w:sz w:val="20"/>
          <w:szCs w:val="20"/>
        </w:rPr>
        <w:t xml:space="preserve"> Effect of environmental drivers on populational parameters of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intertidal predator (whelk </w:t>
      </w:r>
      <w:sdt>
        <w:sdtPr>
          <w:tag w:val="goog_rdk_205"/>
          <w:id w:val="659363179"/>
        </w:sdtPr>
        <w:sdtEndPr/>
        <w:sdtContent>
          <w:commentRangeStart w:id="142"/>
        </w:sdtContent>
      </w:sdt>
      <w:proofErr w:type="spellStart"/>
      <w:r>
        <w:rPr>
          <w:rFonts w:ascii="Times New Roman" w:eastAsia="Times New Roman" w:hAnsi="Times New Roman" w:cs="Times New Roman"/>
          <w:i/>
          <w:sz w:val="20"/>
          <w:szCs w:val="20"/>
        </w:rPr>
        <w:t>Stramonita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brasiliensis</w:t>
      </w:r>
      <w:commentRangeEnd w:id="142"/>
      <w:proofErr w:type="spellEnd"/>
      <w:r>
        <w:commentReference w:id="142"/>
      </w:r>
      <w:r>
        <w:rPr>
          <w:rFonts w:ascii="Times New Roman" w:eastAsia="Times New Roman" w:hAnsi="Times New Roman" w:cs="Times New Roman"/>
          <w:sz w:val="20"/>
          <w:szCs w:val="20"/>
        </w:rPr>
        <w:t xml:space="preserve">) and two grazers (limpet </w:t>
      </w:r>
      <w:proofErr w:type="spellStart"/>
      <w:r>
        <w:rPr>
          <w:rFonts w:ascii="Times New Roman" w:eastAsia="Times New Roman" w:hAnsi="Times New Roman" w:cs="Times New Roman"/>
          <w:i/>
          <w:sz w:val="20"/>
          <w:szCs w:val="20"/>
        </w:rPr>
        <w:t>Lottia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subrugosa</w:t>
      </w:r>
      <w:proofErr w:type="spellEnd"/>
      <w:r>
        <w:rPr>
          <w:rFonts w:ascii="Times New Roman" w:eastAsia="Times New Roman" w:hAnsi="Times New Roman" w:cs="Times New Roman"/>
          <w:sz w:val="20"/>
          <w:szCs w:val="20"/>
        </w:rPr>
        <w:t xml:space="preserve"> and periwinkle </w:t>
      </w:r>
      <w:sdt>
        <w:sdtPr>
          <w:tag w:val="goog_rdk_206"/>
          <w:id w:val="-1731147936"/>
        </w:sdtPr>
        <w:sdtEndPr/>
        <w:sdtContent>
          <w:commentRangeStart w:id="143"/>
        </w:sdtContent>
      </w:sdt>
      <w:proofErr w:type="spellStart"/>
      <w:r>
        <w:rPr>
          <w:rFonts w:ascii="Times New Roman" w:eastAsia="Times New Roman" w:hAnsi="Times New Roman" w:cs="Times New Roman"/>
          <w:i/>
          <w:sz w:val="20"/>
          <w:szCs w:val="20"/>
        </w:rPr>
        <w:t>Echinolittorina</w:t>
      </w:r>
      <w:proofErr w:type="spellEnd"/>
      <w:r>
        <w:rPr>
          <w:rFonts w:ascii="Times New Roman" w:eastAsia="Times New Roman" w:hAnsi="Times New Roman" w:cs="Times New Roman"/>
          <w:i/>
          <w:sz w:val="20"/>
          <w:szCs w:val="20"/>
        </w:rPr>
        <w:t xml:space="preserve"> </w:t>
      </w:r>
      <w:commentRangeEnd w:id="143"/>
      <w:r>
        <w:commentReference w:id="143"/>
      </w:r>
      <w:proofErr w:type="spellStart"/>
      <w:r>
        <w:rPr>
          <w:rFonts w:ascii="Times New Roman" w:eastAsia="Times New Roman" w:hAnsi="Times New Roman" w:cs="Times New Roman"/>
          <w:i/>
          <w:sz w:val="20"/>
          <w:szCs w:val="20"/>
        </w:rPr>
        <w:t>lineolata</w:t>
      </w:r>
      <w:proofErr w:type="spellEnd"/>
      <w:r>
        <w:rPr>
          <w:rFonts w:ascii="Times New Roman" w:eastAsia="Times New Roman" w:hAnsi="Times New Roman" w:cs="Times New Roman"/>
          <w:sz w:val="20"/>
          <w:szCs w:val="20"/>
        </w:rPr>
        <w:t>) along SE coast of Brazil. Black lines and shaded area represent predictive values of the response ± 95% confidence interval. Dot and whiskers represent the mean and standard deviation, and boxplot represents median (bar), first and third quantiles (box),</w:t>
      </w:r>
      <w:r>
        <w:rPr>
          <w:rFonts w:ascii="Times New Roman" w:eastAsia="Times New Roman" w:hAnsi="Times New Roman" w:cs="Times New Roman"/>
          <w:sz w:val="20"/>
          <w:szCs w:val="20"/>
        </w:rPr>
        <w:t xml:space="preserve"> and the 1.95*</w:t>
      </w:r>
      <w:proofErr w:type="spellStart"/>
      <w:r>
        <w:rPr>
          <w:rFonts w:ascii="Times New Roman" w:eastAsia="Times New Roman" w:hAnsi="Times New Roman" w:cs="Times New Roman"/>
          <w:sz w:val="20"/>
          <w:szCs w:val="20"/>
        </w:rPr>
        <w:t>interquantile</w:t>
      </w:r>
      <w:proofErr w:type="spellEnd"/>
      <w:r>
        <w:rPr>
          <w:rFonts w:ascii="Times New Roman" w:eastAsia="Times New Roman" w:hAnsi="Times New Roman" w:cs="Times New Roman"/>
          <w:sz w:val="20"/>
          <w:szCs w:val="20"/>
        </w:rPr>
        <w:t xml:space="preserve"> range (whiskers).</w:t>
      </w:r>
    </w:p>
    <w:p w14:paraId="000000C5" w14:textId="77777777" w:rsidR="006205E7" w:rsidRDefault="006205E7">
      <w:pPr>
        <w:jc w:val="both"/>
        <w:rPr>
          <w:rFonts w:ascii="Times New Roman" w:eastAsia="Times New Roman" w:hAnsi="Times New Roman" w:cs="Times New Roman"/>
          <w:b/>
          <w:sz w:val="20"/>
          <w:szCs w:val="20"/>
        </w:rPr>
      </w:pPr>
    </w:p>
    <w:p w14:paraId="000000C6" w14:textId="77777777" w:rsidR="006205E7" w:rsidRDefault="00142CF5">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lastRenderedPageBreak/>
        <w:drawing>
          <wp:inline distT="0" distB="0" distL="0" distR="0" wp14:anchorId="6FA525EC" wp14:editId="2DACB191">
            <wp:extent cx="5396230" cy="61671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396230" cy="6167120"/>
                    </a:xfrm>
                    <a:prstGeom prst="rect">
                      <a:avLst/>
                    </a:prstGeom>
                    <a:ln/>
                  </pic:spPr>
                </pic:pic>
              </a:graphicData>
            </a:graphic>
          </wp:inline>
        </w:drawing>
      </w:r>
    </w:p>
    <w:p w14:paraId="000000C7" w14:textId="77777777" w:rsidR="006205E7" w:rsidRDefault="00142CF5">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7. </w:t>
      </w:r>
      <w:r>
        <w:rPr>
          <w:rFonts w:ascii="Times New Roman" w:eastAsia="Times New Roman" w:hAnsi="Times New Roman" w:cs="Times New Roman"/>
          <w:sz w:val="20"/>
          <w:szCs w:val="20"/>
        </w:rPr>
        <w:t xml:space="preserve">Effect of environmental drivers on size and density of intertidal filter feeders and potential prey of the whelk </w:t>
      </w:r>
      <w:proofErr w:type="spellStart"/>
      <w:r>
        <w:rPr>
          <w:rFonts w:ascii="Times New Roman" w:eastAsia="Times New Roman" w:hAnsi="Times New Roman" w:cs="Times New Roman"/>
          <w:i/>
          <w:sz w:val="20"/>
          <w:szCs w:val="20"/>
        </w:rPr>
        <w:t>Stramonita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brasiliensis</w:t>
      </w:r>
      <w:proofErr w:type="spellEnd"/>
      <w:r>
        <w:rPr>
          <w:rFonts w:ascii="Times New Roman" w:eastAsia="Times New Roman" w:hAnsi="Times New Roman" w:cs="Times New Roman"/>
          <w:sz w:val="20"/>
          <w:szCs w:val="20"/>
        </w:rPr>
        <w:t xml:space="preserve">, the mussel </w:t>
      </w:r>
      <w:proofErr w:type="spellStart"/>
      <w:r>
        <w:rPr>
          <w:rFonts w:ascii="Times New Roman" w:eastAsia="Times New Roman" w:hAnsi="Times New Roman" w:cs="Times New Roman"/>
          <w:i/>
          <w:sz w:val="20"/>
          <w:szCs w:val="20"/>
        </w:rPr>
        <w:t>Mytilaster</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solisianus</w:t>
      </w:r>
      <w:proofErr w:type="spellEnd"/>
      <w:r>
        <w:rPr>
          <w:rFonts w:ascii="Times New Roman" w:eastAsia="Times New Roman" w:hAnsi="Times New Roman" w:cs="Times New Roman"/>
          <w:sz w:val="20"/>
          <w:szCs w:val="20"/>
        </w:rPr>
        <w:t xml:space="preserve"> and the barnacle </w:t>
      </w:r>
      <w:proofErr w:type="spellStart"/>
      <w:r>
        <w:rPr>
          <w:rFonts w:ascii="Times New Roman" w:eastAsia="Times New Roman" w:hAnsi="Times New Roman" w:cs="Times New Roman"/>
          <w:i/>
          <w:sz w:val="20"/>
          <w:szCs w:val="20"/>
        </w:rPr>
        <w:t>Tetraclit</w:t>
      </w:r>
      <w:r>
        <w:rPr>
          <w:rFonts w:ascii="Times New Roman" w:eastAsia="Times New Roman" w:hAnsi="Times New Roman" w:cs="Times New Roman"/>
          <w:i/>
          <w:sz w:val="20"/>
          <w:szCs w:val="20"/>
        </w:rPr>
        <w:t>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stalactifera</w:t>
      </w:r>
      <w:proofErr w:type="spellEnd"/>
      <w:r>
        <w:rPr>
          <w:rFonts w:ascii="Times New Roman" w:eastAsia="Times New Roman" w:hAnsi="Times New Roman" w:cs="Times New Roman"/>
          <w:sz w:val="20"/>
          <w:szCs w:val="20"/>
        </w:rPr>
        <w:t>, along southwestern Atlantic coast (Brazil). Black lines and shaded area represent predictive values of the response ± 95% confidence interval.</w:t>
      </w:r>
    </w:p>
    <w:p w14:paraId="000000C8" w14:textId="77777777" w:rsidR="006205E7" w:rsidRDefault="006205E7">
      <w:pPr>
        <w:jc w:val="both"/>
        <w:rPr>
          <w:rFonts w:ascii="Times New Roman" w:eastAsia="Times New Roman" w:hAnsi="Times New Roman" w:cs="Times New Roman"/>
          <w:sz w:val="20"/>
          <w:szCs w:val="20"/>
        </w:rPr>
      </w:pPr>
    </w:p>
    <w:p w14:paraId="000000C9" w14:textId="77777777" w:rsidR="006205E7" w:rsidRDefault="006205E7">
      <w:pPr>
        <w:jc w:val="both"/>
        <w:rPr>
          <w:rFonts w:ascii="Times New Roman" w:eastAsia="Times New Roman" w:hAnsi="Times New Roman" w:cs="Times New Roman"/>
          <w:sz w:val="20"/>
          <w:szCs w:val="20"/>
        </w:rPr>
      </w:pPr>
    </w:p>
    <w:p w14:paraId="000000CA" w14:textId="77777777" w:rsidR="006205E7" w:rsidRDefault="00142CF5">
      <w:pPr>
        <w:jc w:val="center"/>
        <w:rPr>
          <w:rFonts w:ascii="Times New Roman" w:eastAsia="Times New Roman" w:hAnsi="Times New Roman" w:cs="Times New Roman"/>
          <w:sz w:val="20"/>
          <w:szCs w:val="20"/>
        </w:rPr>
      </w:pPr>
      <w:r>
        <w:br w:type="page"/>
      </w:r>
    </w:p>
    <w:p w14:paraId="000000CB" w14:textId="77777777" w:rsidR="006205E7" w:rsidRDefault="006205E7">
      <w:pPr>
        <w:jc w:val="both"/>
        <w:rPr>
          <w:rFonts w:ascii="Times New Roman" w:eastAsia="Times New Roman" w:hAnsi="Times New Roman" w:cs="Times New Roman"/>
          <w:color w:val="000000"/>
          <w:sz w:val="20"/>
          <w:szCs w:val="20"/>
        </w:rPr>
        <w:sectPr w:rsidR="006205E7">
          <w:pgSz w:w="11900" w:h="16840"/>
          <w:pgMar w:top="1417" w:right="1701" w:bottom="1417" w:left="1701" w:header="708" w:footer="708" w:gutter="0"/>
          <w:pgNumType w:start="1"/>
          <w:cols w:space="720"/>
        </w:sectPr>
      </w:pPr>
    </w:p>
    <w:p w14:paraId="000000CC" w14:textId="77777777" w:rsidR="006205E7" w:rsidRDefault="00142CF5">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 xml:space="preserve">Table 1. </w:t>
      </w:r>
      <w:r>
        <w:rPr>
          <w:rFonts w:ascii="Times New Roman" w:eastAsia="Times New Roman" w:hAnsi="Times New Roman" w:cs="Times New Roman"/>
          <w:sz w:val="20"/>
          <w:szCs w:val="20"/>
        </w:rPr>
        <w:t xml:space="preserve">Summary of final models for predator, preys and grazers indicators (dependent variables) tested for effects of biotic and abiotic factors (predictor variables). Spatial models (INLA) differed in the prior for the range of the </w:t>
      </w:r>
      <w:proofErr w:type="spellStart"/>
      <w:r>
        <w:rPr>
          <w:rFonts w:ascii="Times New Roman" w:eastAsia="Times New Roman" w:hAnsi="Times New Roman" w:cs="Times New Roman"/>
          <w:sz w:val="20"/>
          <w:szCs w:val="20"/>
        </w:rPr>
        <w:t>Matérn</w:t>
      </w:r>
      <w:proofErr w:type="spellEnd"/>
      <w:r>
        <w:rPr>
          <w:rFonts w:ascii="Times New Roman" w:eastAsia="Times New Roman" w:hAnsi="Times New Roman" w:cs="Times New Roman"/>
          <w:sz w:val="20"/>
          <w:szCs w:val="20"/>
        </w:rPr>
        <w:t xml:space="preserve"> spatial correlation fun</w:t>
      </w:r>
      <w:r>
        <w:rPr>
          <w:rFonts w:ascii="Times New Roman" w:eastAsia="Times New Roman" w:hAnsi="Times New Roman" w:cs="Times New Roman"/>
          <w:sz w:val="20"/>
          <w:szCs w:val="20"/>
        </w:rPr>
        <w:t>ction (</w:t>
      </w:r>
      <w:r>
        <w:rPr>
          <w:rFonts w:ascii="Times New Roman" w:eastAsia="Times New Roman" w:hAnsi="Times New Roman" w:cs="Times New Roman"/>
          <w:i/>
          <w:sz w:val="20"/>
          <w:szCs w:val="20"/>
        </w:rPr>
        <w:t>i.e</w:t>
      </w:r>
      <w:r>
        <w:rPr>
          <w:rFonts w:ascii="Times New Roman" w:eastAsia="Times New Roman" w:hAnsi="Times New Roman" w:cs="Times New Roman"/>
          <w:sz w:val="20"/>
          <w:szCs w:val="20"/>
        </w:rPr>
        <w:t>., the distance at which spatial autocorrelation becomes minimal, either 500 or 1000 km). SE = standard error, SD = standard deviation, N = number of observations in models, CI = credible interval, Dev. exp. = deviance explained.</w:t>
      </w:r>
    </w:p>
    <w:tbl>
      <w:tblPr>
        <w:tblStyle w:val="a1"/>
        <w:tblW w:w="10281" w:type="dxa"/>
        <w:jc w:val="center"/>
        <w:tblBorders>
          <w:top w:val="nil"/>
          <w:left w:val="nil"/>
          <w:bottom w:val="nil"/>
          <w:right w:val="nil"/>
          <w:insideH w:val="nil"/>
          <w:insideV w:val="nil"/>
        </w:tblBorders>
        <w:tblLayout w:type="fixed"/>
        <w:tblLook w:val="0400" w:firstRow="0" w:lastRow="0" w:firstColumn="0" w:lastColumn="0" w:noHBand="0" w:noVBand="1"/>
      </w:tblPr>
      <w:tblGrid>
        <w:gridCol w:w="2268"/>
        <w:gridCol w:w="1843"/>
        <w:gridCol w:w="1072"/>
        <w:gridCol w:w="1183"/>
        <w:gridCol w:w="1511"/>
        <w:gridCol w:w="716"/>
        <w:gridCol w:w="1688"/>
      </w:tblGrid>
      <w:tr w:rsidR="006205E7" w14:paraId="0B085D75" w14:textId="77777777">
        <w:trPr>
          <w:jc w:val="center"/>
        </w:trPr>
        <w:tc>
          <w:tcPr>
            <w:tcW w:w="2268" w:type="dxa"/>
            <w:tcBorders>
              <w:top w:val="single" w:sz="4" w:space="0" w:color="000000"/>
              <w:bottom w:val="single" w:sz="4" w:space="0" w:color="000000"/>
            </w:tcBorders>
          </w:tcPr>
          <w:p w14:paraId="000000CD" w14:textId="77777777" w:rsidR="006205E7" w:rsidRDefault="00142CF5">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Dependent variab</w:t>
            </w:r>
            <w:r>
              <w:rPr>
                <w:rFonts w:ascii="Times New Roman" w:eastAsia="Times New Roman" w:hAnsi="Times New Roman" w:cs="Times New Roman"/>
                <w:b/>
                <w:sz w:val="20"/>
                <w:szCs w:val="20"/>
              </w:rPr>
              <w:t>le</w:t>
            </w:r>
          </w:p>
        </w:tc>
        <w:tc>
          <w:tcPr>
            <w:tcW w:w="1843" w:type="dxa"/>
            <w:tcBorders>
              <w:top w:val="single" w:sz="4" w:space="0" w:color="000000"/>
              <w:bottom w:val="single" w:sz="4" w:space="0" w:color="000000"/>
            </w:tcBorders>
          </w:tcPr>
          <w:p w14:paraId="000000CE" w14:textId="77777777" w:rsidR="006205E7" w:rsidRDefault="00142CF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Fixed effects</w:t>
            </w:r>
          </w:p>
        </w:tc>
        <w:tc>
          <w:tcPr>
            <w:tcW w:w="1072" w:type="dxa"/>
            <w:tcBorders>
              <w:top w:val="single" w:sz="4" w:space="0" w:color="000000"/>
              <w:bottom w:val="single" w:sz="4" w:space="0" w:color="000000"/>
            </w:tcBorders>
          </w:tcPr>
          <w:p w14:paraId="000000CF" w14:textId="77777777" w:rsidR="006205E7" w:rsidRDefault="00142CF5">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Estimate</w:t>
            </w:r>
          </w:p>
        </w:tc>
        <w:tc>
          <w:tcPr>
            <w:tcW w:w="1183" w:type="dxa"/>
            <w:tcBorders>
              <w:top w:val="single" w:sz="4" w:space="0" w:color="000000"/>
              <w:bottom w:val="single" w:sz="4" w:space="0" w:color="000000"/>
            </w:tcBorders>
          </w:tcPr>
          <w:p w14:paraId="000000D0" w14:textId="77777777" w:rsidR="006205E7" w:rsidRDefault="00142CF5">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SE</w:t>
            </w:r>
          </w:p>
        </w:tc>
        <w:tc>
          <w:tcPr>
            <w:tcW w:w="1511" w:type="dxa"/>
            <w:tcBorders>
              <w:top w:val="single" w:sz="4" w:space="0" w:color="000000"/>
              <w:bottom w:val="single" w:sz="4" w:space="0" w:color="000000"/>
            </w:tcBorders>
          </w:tcPr>
          <w:p w14:paraId="000000D1" w14:textId="77777777" w:rsidR="006205E7" w:rsidRDefault="00142CF5">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Statistic value</w:t>
            </w:r>
          </w:p>
        </w:tc>
        <w:tc>
          <w:tcPr>
            <w:tcW w:w="716" w:type="dxa"/>
            <w:tcBorders>
              <w:top w:val="single" w:sz="4" w:space="0" w:color="000000"/>
              <w:bottom w:val="single" w:sz="4" w:space="0" w:color="000000"/>
            </w:tcBorders>
          </w:tcPr>
          <w:p w14:paraId="000000D2" w14:textId="77777777" w:rsidR="006205E7" w:rsidRDefault="00142CF5">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N</w:t>
            </w:r>
          </w:p>
        </w:tc>
        <w:tc>
          <w:tcPr>
            <w:tcW w:w="1688" w:type="dxa"/>
            <w:tcBorders>
              <w:top w:val="single" w:sz="4" w:space="0" w:color="000000"/>
              <w:bottom w:val="single" w:sz="4" w:space="0" w:color="000000"/>
            </w:tcBorders>
          </w:tcPr>
          <w:p w14:paraId="000000D3" w14:textId="77777777" w:rsidR="006205E7" w:rsidRDefault="00142CF5">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Parameters</w:t>
            </w:r>
          </w:p>
        </w:tc>
      </w:tr>
      <w:tr w:rsidR="006205E7" w14:paraId="5AF60BA6" w14:textId="77777777">
        <w:trPr>
          <w:jc w:val="center"/>
        </w:trPr>
        <w:tc>
          <w:tcPr>
            <w:tcW w:w="2268" w:type="dxa"/>
            <w:tcBorders>
              <w:top w:val="single" w:sz="4" w:space="0" w:color="000000"/>
            </w:tcBorders>
          </w:tcPr>
          <w:p w14:paraId="000000D4" w14:textId="77777777" w:rsidR="006205E7" w:rsidRDefault="00142CF5">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i/>
                <w:sz w:val="20"/>
                <w:szCs w:val="20"/>
              </w:rPr>
              <w:t>Stramonita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brasiliensis</w:t>
            </w:r>
            <w:proofErr w:type="spellEnd"/>
          </w:p>
        </w:tc>
        <w:tc>
          <w:tcPr>
            <w:tcW w:w="1843" w:type="dxa"/>
            <w:tcBorders>
              <w:top w:val="single" w:sz="4" w:space="0" w:color="000000"/>
            </w:tcBorders>
          </w:tcPr>
          <w:p w14:paraId="000000D5" w14:textId="77777777" w:rsidR="006205E7" w:rsidRDefault="006205E7">
            <w:pPr>
              <w:jc w:val="both"/>
              <w:rPr>
                <w:rFonts w:ascii="Times New Roman" w:eastAsia="Times New Roman" w:hAnsi="Times New Roman" w:cs="Times New Roman"/>
                <w:sz w:val="20"/>
                <w:szCs w:val="20"/>
              </w:rPr>
            </w:pPr>
          </w:p>
        </w:tc>
        <w:tc>
          <w:tcPr>
            <w:tcW w:w="1072" w:type="dxa"/>
            <w:tcBorders>
              <w:top w:val="single" w:sz="4" w:space="0" w:color="000000"/>
            </w:tcBorders>
          </w:tcPr>
          <w:p w14:paraId="000000D6" w14:textId="77777777" w:rsidR="006205E7" w:rsidRDefault="006205E7">
            <w:pPr>
              <w:jc w:val="center"/>
              <w:rPr>
                <w:rFonts w:ascii="Times New Roman" w:eastAsia="Times New Roman" w:hAnsi="Times New Roman" w:cs="Times New Roman"/>
                <w:sz w:val="20"/>
                <w:szCs w:val="20"/>
              </w:rPr>
            </w:pPr>
          </w:p>
        </w:tc>
        <w:tc>
          <w:tcPr>
            <w:tcW w:w="1183" w:type="dxa"/>
            <w:tcBorders>
              <w:top w:val="single" w:sz="4" w:space="0" w:color="000000"/>
            </w:tcBorders>
          </w:tcPr>
          <w:p w14:paraId="000000D7" w14:textId="77777777" w:rsidR="006205E7" w:rsidRDefault="006205E7">
            <w:pPr>
              <w:jc w:val="center"/>
              <w:rPr>
                <w:rFonts w:ascii="Times New Roman" w:eastAsia="Times New Roman" w:hAnsi="Times New Roman" w:cs="Times New Roman"/>
                <w:sz w:val="20"/>
                <w:szCs w:val="20"/>
              </w:rPr>
            </w:pPr>
          </w:p>
        </w:tc>
        <w:tc>
          <w:tcPr>
            <w:tcW w:w="1511" w:type="dxa"/>
            <w:tcBorders>
              <w:top w:val="single" w:sz="4" w:space="0" w:color="000000"/>
            </w:tcBorders>
          </w:tcPr>
          <w:p w14:paraId="000000D8" w14:textId="77777777" w:rsidR="006205E7" w:rsidRDefault="006205E7">
            <w:pPr>
              <w:jc w:val="center"/>
              <w:rPr>
                <w:rFonts w:ascii="Times New Roman" w:eastAsia="Times New Roman" w:hAnsi="Times New Roman" w:cs="Times New Roman"/>
                <w:sz w:val="20"/>
                <w:szCs w:val="20"/>
              </w:rPr>
            </w:pPr>
          </w:p>
        </w:tc>
        <w:tc>
          <w:tcPr>
            <w:tcW w:w="716" w:type="dxa"/>
            <w:tcBorders>
              <w:top w:val="single" w:sz="4" w:space="0" w:color="000000"/>
            </w:tcBorders>
          </w:tcPr>
          <w:p w14:paraId="000000D9" w14:textId="77777777" w:rsidR="006205E7" w:rsidRDefault="006205E7">
            <w:pPr>
              <w:jc w:val="center"/>
              <w:rPr>
                <w:rFonts w:ascii="Times New Roman" w:eastAsia="Times New Roman" w:hAnsi="Times New Roman" w:cs="Times New Roman"/>
                <w:sz w:val="20"/>
                <w:szCs w:val="20"/>
              </w:rPr>
            </w:pPr>
          </w:p>
        </w:tc>
        <w:tc>
          <w:tcPr>
            <w:tcW w:w="1688" w:type="dxa"/>
            <w:tcBorders>
              <w:top w:val="single" w:sz="4" w:space="0" w:color="000000"/>
            </w:tcBorders>
          </w:tcPr>
          <w:p w14:paraId="000000DA"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i/>
                <w:sz w:val="20"/>
                <w:szCs w:val="20"/>
              </w:rPr>
              <w:t>Random effects</w:t>
            </w:r>
          </w:p>
        </w:tc>
      </w:tr>
      <w:tr w:rsidR="006205E7" w14:paraId="51FA3C75" w14:textId="77777777">
        <w:trPr>
          <w:jc w:val="center"/>
        </w:trPr>
        <w:tc>
          <w:tcPr>
            <w:tcW w:w="2268" w:type="dxa"/>
          </w:tcPr>
          <w:p w14:paraId="000000DB"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size (LMM)</w:t>
            </w:r>
          </w:p>
        </w:tc>
        <w:tc>
          <w:tcPr>
            <w:tcW w:w="1843" w:type="dxa"/>
          </w:tcPr>
          <w:p w14:paraId="000000DC" w14:textId="77777777" w:rsidR="006205E7" w:rsidRDefault="00142CF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intercept</w:t>
            </w:r>
          </w:p>
        </w:tc>
        <w:tc>
          <w:tcPr>
            <w:tcW w:w="1072" w:type="dxa"/>
          </w:tcPr>
          <w:p w14:paraId="000000DD"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29.44</w:t>
            </w:r>
          </w:p>
        </w:tc>
        <w:tc>
          <w:tcPr>
            <w:tcW w:w="1183" w:type="dxa"/>
          </w:tcPr>
          <w:p w14:paraId="000000DE"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1.31</w:t>
            </w:r>
          </w:p>
        </w:tc>
        <w:tc>
          <w:tcPr>
            <w:tcW w:w="1511" w:type="dxa"/>
          </w:tcPr>
          <w:p w14:paraId="000000DF"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22.46</w:t>
            </w:r>
          </w:p>
        </w:tc>
        <w:tc>
          <w:tcPr>
            <w:tcW w:w="716" w:type="dxa"/>
          </w:tcPr>
          <w:p w14:paraId="000000E0" w14:textId="77777777" w:rsidR="006205E7" w:rsidRDefault="00142CF5">
            <w:pPr>
              <w:jc w:val="right"/>
              <w:rPr>
                <w:rFonts w:ascii="Times New Roman" w:eastAsia="Times New Roman" w:hAnsi="Times New Roman" w:cs="Times New Roman"/>
                <w:sz w:val="20"/>
                <w:szCs w:val="20"/>
              </w:rPr>
            </w:pPr>
            <w:sdt>
              <w:sdtPr>
                <w:tag w:val="goog_rdk_207"/>
                <w:id w:val="1481879254"/>
              </w:sdtPr>
              <w:sdtEndPr/>
              <w:sdtContent>
                <w:commentRangeStart w:id="144"/>
              </w:sdtContent>
            </w:sdt>
            <w:r>
              <w:rPr>
                <w:rFonts w:ascii="Times New Roman" w:eastAsia="Times New Roman" w:hAnsi="Times New Roman" w:cs="Times New Roman"/>
                <w:sz w:val="20"/>
                <w:szCs w:val="20"/>
              </w:rPr>
              <w:t>1643</w:t>
            </w:r>
            <w:commentRangeEnd w:id="144"/>
            <w:r>
              <w:commentReference w:id="144"/>
            </w:r>
          </w:p>
        </w:tc>
        <w:tc>
          <w:tcPr>
            <w:tcW w:w="1688" w:type="dxa"/>
          </w:tcPr>
          <w:p w14:paraId="000000E1"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(variance ± SD)</w:t>
            </w:r>
          </w:p>
        </w:tc>
      </w:tr>
      <w:tr w:rsidR="006205E7" w14:paraId="07EE280D" w14:textId="77777777">
        <w:trPr>
          <w:jc w:val="center"/>
        </w:trPr>
        <w:tc>
          <w:tcPr>
            <w:tcW w:w="2268" w:type="dxa"/>
          </w:tcPr>
          <w:p w14:paraId="000000E2" w14:textId="77777777" w:rsidR="006205E7" w:rsidRDefault="006205E7">
            <w:pPr>
              <w:jc w:val="right"/>
              <w:rPr>
                <w:rFonts w:ascii="Times New Roman" w:eastAsia="Times New Roman" w:hAnsi="Times New Roman" w:cs="Times New Roman"/>
                <w:sz w:val="20"/>
                <w:szCs w:val="20"/>
              </w:rPr>
            </w:pPr>
          </w:p>
        </w:tc>
        <w:tc>
          <w:tcPr>
            <w:tcW w:w="1843" w:type="dxa"/>
          </w:tcPr>
          <w:p w14:paraId="000000E3" w14:textId="77777777" w:rsidR="006205E7" w:rsidRDefault="00142CF5">
            <w:p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M. </w:t>
            </w:r>
            <w:proofErr w:type="spellStart"/>
            <w:r>
              <w:rPr>
                <w:rFonts w:ascii="Times New Roman" w:eastAsia="Times New Roman" w:hAnsi="Times New Roman" w:cs="Times New Roman"/>
                <w:i/>
                <w:sz w:val="20"/>
                <w:szCs w:val="20"/>
              </w:rPr>
              <w:t>solisianus</w:t>
            </w:r>
            <w:proofErr w:type="spellEnd"/>
            <w:r>
              <w:rPr>
                <w:rFonts w:ascii="Times New Roman" w:eastAsia="Times New Roman" w:hAnsi="Times New Roman" w:cs="Times New Roman"/>
                <w:sz w:val="20"/>
                <w:szCs w:val="20"/>
              </w:rPr>
              <w:t xml:space="preserve"> cover</w:t>
            </w:r>
          </w:p>
        </w:tc>
        <w:tc>
          <w:tcPr>
            <w:tcW w:w="1072" w:type="dxa"/>
          </w:tcPr>
          <w:p w14:paraId="000000E4"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w:t>
            </w:r>
          </w:p>
        </w:tc>
        <w:tc>
          <w:tcPr>
            <w:tcW w:w="1183" w:type="dxa"/>
          </w:tcPr>
          <w:p w14:paraId="000000E5"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w:t>
            </w:r>
          </w:p>
        </w:tc>
        <w:tc>
          <w:tcPr>
            <w:tcW w:w="1511" w:type="dxa"/>
          </w:tcPr>
          <w:p w14:paraId="000000E6"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-2.71**</w:t>
            </w:r>
          </w:p>
        </w:tc>
        <w:tc>
          <w:tcPr>
            <w:tcW w:w="716" w:type="dxa"/>
          </w:tcPr>
          <w:p w14:paraId="000000E7" w14:textId="77777777" w:rsidR="006205E7" w:rsidRDefault="006205E7">
            <w:pPr>
              <w:jc w:val="right"/>
              <w:rPr>
                <w:rFonts w:ascii="Times New Roman" w:eastAsia="Times New Roman" w:hAnsi="Times New Roman" w:cs="Times New Roman"/>
                <w:sz w:val="20"/>
                <w:szCs w:val="20"/>
              </w:rPr>
            </w:pPr>
          </w:p>
        </w:tc>
        <w:tc>
          <w:tcPr>
            <w:tcW w:w="1688" w:type="dxa"/>
          </w:tcPr>
          <w:p w14:paraId="000000E8"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Site: 20.6 ± 4.5</w:t>
            </w:r>
          </w:p>
        </w:tc>
      </w:tr>
      <w:tr w:rsidR="006205E7" w14:paraId="56834281" w14:textId="77777777">
        <w:trPr>
          <w:jc w:val="center"/>
        </w:trPr>
        <w:tc>
          <w:tcPr>
            <w:tcW w:w="2268" w:type="dxa"/>
          </w:tcPr>
          <w:p w14:paraId="000000E9" w14:textId="77777777" w:rsidR="006205E7" w:rsidRDefault="006205E7">
            <w:pPr>
              <w:jc w:val="right"/>
              <w:rPr>
                <w:rFonts w:ascii="Times New Roman" w:eastAsia="Times New Roman" w:hAnsi="Times New Roman" w:cs="Times New Roman"/>
                <w:sz w:val="20"/>
                <w:szCs w:val="20"/>
              </w:rPr>
            </w:pPr>
          </w:p>
        </w:tc>
        <w:tc>
          <w:tcPr>
            <w:tcW w:w="1843" w:type="dxa"/>
          </w:tcPr>
          <w:p w14:paraId="000000EA" w14:textId="77777777" w:rsidR="006205E7" w:rsidRDefault="006205E7">
            <w:pPr>
              <w:rPr>
                <w:rFonts w:ascii="Times New Roman" w:eastAsia="Times New Roman" w:hAnsi="Times New Roman" w:cs="Times New Roman"/>
                <w:sz w:val="20"/>
                <w:szCs w:val="20"/>
              </w:rPr>
            </w:pPr>
          </w:p>
        </w:tc>
        <w:tc>
          <w:tcPr>
            <w:tcW w:w="1072" w:type="dxa"/>
          </w:tcPr>
          <w:p w14:paraId="000000EB" w14:textId="77777777" w:rsidR="006205E7" w:rsidRDefault="006205E7">
            <w:pPr>
              <w:jc w:val="right"/>
              <w:rPr>
                <w:rFonts w:ascii="Times New Roman" w:eastAsia="Times New Roman" w:hAnsi="Times New Roman" w:cs="Times New Roman"/>
                <w:sz w:val="20"/>
                <w:szCs w:val="20"/>
              </w:rPr>
            </w:pPr>
          </w:p>
        </w:tc>
        <w:tc>
          <w:tcPr>
            <w:tcW w:w="1183" w:type="dxa"/>
          </w:tcPr>
          <w:p w14:paraId="000000EC" w14:textId="77777777" w:rsidR="006205E7" w:rsidRDefault="006205E7">
            <w:pPr>
              <w:jc w:val="right"/>
              <w:rPr>
                <w:rFonts w:ascii="Times New Roman" w:eastAsia="Times New Roman" w:hAnsi="Times New Roman" w:cs="Times New Roman"/>
                <w:sz w:val="20"/>
                <w:szCs w:val="20"/>
              </w:rPr>
            </w:pPr>
          </w:p>
        </w:tc>
        <w:tc>
          <w:tcPr>
            <w:tcW w:w="1511" w:type="dxa"/>
          </w:tcPr>
          <w:p w14:paraId="000000ED" w14:textId="77777777" w:rsidR="006205E7" w:rsidRDefault="006205E7">
            <w:pPr>
              <w:jc w:val="right"/>
              <w:rPr>
                <w:rFonts w:ascii="Times New Roman" w:eastAsia="Times New Roman" w:hAnsi="Times New Roman" w:cs="Times New Roman"/>
                <w:sz w:val="20"/>
                <w:szCs w:val="20"/>
              </w:rPr>
            </w:pPr>
          </w:p>
        </w:tc>
        <w:tc>
          <w:tcPr>
            <w:tcW w:w="716" w:type="dxa"/>
          </w:tcPr>
          <w:p w14:paraId="000000EE" w14:textId="77777777" w:rsidR="006205E7" w:rsidRDefault="006205E7">
            <w:pPr>
              <w:jc w:val="right"/>
              <w:rPr>
                <w:rFonts w:ascii="Times New Roman" w:eastAsia="Times New Roman" w:hAnsi="Times New Roman" w:cs="Times New Roman"/>
                <w:sz w:val="20"/>
                <w:szCs w:val="20"/>
              </w:rPr>
            </w:pPr>
          </w:p>
        </w:tc>
        <w:tc>
          <w:tcPr>
            <w:tcW w:w="1688" w:type="dxa"/>
          </w:tcPr>
          <w:p w14:paraId="000000EF" w14:textId="77777777" w:rsidR="006205E7" w:rsidRDefault="006205E7">
            <w:pPr>
              <w:jc w:val="right"/>
              <w:rPr>
                <w:rFonts w:ascii="Times New Roman" w:eastAsia="Times New Roman" w:hAnsi="Times New Roman" w:cs="Times New Roman"/>
                <w:sz w:val="20"/>
                <w:szCs w:val="20"/>
              </w:rPr>
            </w:pPr>
          </w:p>
        </w:tc>
      </w:tr>
      <w:tr w:rsidR="006205E7" w14:paraId="049B2928" w14:textId="77777777">
        <w:trPr>
          <w:jc w:val="center"/>
        </w:trPr>
        <w:tc>
          <w:tcPr>
            <w:tcW w:w="2268" w:type="dxa"/>
          </w:tcPr>
          <w:p w14:paraId="000000F0"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density (GLM)</w:t>
            </w:r>
          </w:p>
        </w:tc>
        <w:tc>
          <w:tcPr>
            <w:tcW w:w="1843" w:type="dxa"/>
          </w:tcPr>
          <w:p w14:paraId="000000F1" w14:textId="77777777" w:rsidR="006205E7" w:rsidRDefault="00142CF5">
            <w:pPr>
              <w:rPr>
                <w:rFonts w:ascii="Times New Roman" w:eastAsia="Times New Roman" w:hAnsi="Times New Roman" w:cs="Times New Roman"/>
                <w:sz w:val="20"/>
                <w:szCs w:val="20"/>
              </w:rPr>
            </w:pPr>
            <w:r>
              <w:rPr>
                <w:rFonts w:ascii="Times New Roman" w:eastAsia="Times New Roman" w:hAnsi="Times New Roman" w:cs="Times New Roman"/>
                <w:sz w:val="20"/>
                <w:szCs w:val="20"/>
              </w:rPr>
              <w:t>intercept</w:t>
            </w:r>
          </w:p>
        </w:tc>
        <w:tc>
          <w:tcPr>
            <w:tcW w:w="1072" w:type="dxa"/>
          </w:tcPr>
          <w:p w14:paraId="000000F2"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c>
          <w:tcPr>
            <w:tcW w:w="1183" w:type="dxa"/>
          </w:tcPr>
          <w:p w14:paraId="000000F3"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1511" w:type="dxa"/>
          </w:tcPr>
          <w:p w14:paraId="000000F4"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w:t>
            </w:r>
          </w:p>
        </w:tc>
        <w:tc>
          <w:tcPr>
            <w:tcW w:w="716" w:type="dxa"/>
          </w:tcPr>
          <w:p w14:paraId="000000F5"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59</w:t>
            </w:r>
          </w:p>
        </w:tc>
        <w:tc>
          <w:tcPr>
            <w:tcW w:w="1688" w:type="dxa"/>
          </w:tcPr>
          <w:p w14:paraId="000000F6" w14:textId="77777777" w:rsidR="006205E7" w:rsidRDefault="006205E7">
            <w:pPr>
              <w:jc w:val="right"/>
              <w:rPr>
                <w:rFonts w:ascii="Times New Roman" w:eastAsia="Times New Roman" w:hAnsi="Times New Roman" w:cs="Times New Roman"/>
                <w:sz w:val="20"/>
                <w:szCs w:val="20"/>
              </w:rPr>
            </w:pPr>
          </w:p>
        </w:tc>
      </w:tr>
      <w:tr w:rsidR="006205E7" w14:paraId="4F869249" w14:textId="77777777">
        <w:trPr>
          <w:jc w:val="center"/>
        </w:trPr>
        <w:tc>
          <w:tcPr>
            <w:tcW w:w="2268" w:type="dxa"/>
          </w:tcPr>
          <w:p w14:paraId="000000F7" w14:textId="77777777" w:rsidR="006205E7" w:rsidRDefault="006205E7">
            <w:pPr>
              <w:jc w:val="right"/>
              <w:rPr>
                <w:rFonts w:ascii="Times New Roman" w:eastAsia="Times New Roman" w:hAnsi="Times New Roman" w:cs="Times New Roman"/>
                <w:sz w:val="20"/>
                <w:szCs w:val="20"/>
              </w:rPr>
            </w:pPr>
          </w:p>
        </w:tc>
        <w:tc>
          <w:tcPr>
            <w:tcW w:w="1843" w:type="dxa"/>
          </w:tcPr>
          <w:p w14:paraId="000000F8" w14:textId="77777777" w:rsidR="006205E7" w:rsidRDefault="00142CF5">
            <w:p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P. </w:t>
            </w:r>
            <w:proofErr w:type="spellStart"/>
            <w:r>
              <w:rPr>
                <w:rFonts w:ascii="Times New Roman" w:eastAsia="Times New Roman" w:hAnsi="Times New Roman" w:cs="Times New Roman"/>
                <w:i/>
                <w:sz w:val="20"/>
                <w:szCs w:val="20"/>
              </w:rPr>
              <w:t>perna</w:t>
            </w:r>
            <w:proofErr w:type="spellEnd"/>
            <w:r>
              <w:rPr>
                <w:rFonts w:ascii="Times New Roman" w:eastAsia="Times New Roman" w:hAnsi="Times New Roman" w:cs="Times New Roman"/>
                <w:sz w:val="20"/>
                <w:szCs w:val="20"/>
              </w:rPr>
              <w:t xml:space="preserve"> presence</w:t>
            </w:r>
          </w:p>
        </w:tc>
        <w:tc>
          <w:tcPr>
            <w:tcW w:w="1072" w:type="dxa"/>
          </w:tcPr>
          <w:p w14:paraId="000000F9"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c>
          <w:tcPr>
            <w:tcW w:w="1183" w:type="dxa"/>
          </w:tcPr>
          <w:p w14:paraId="000000FA"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w:t>
            </w:r>
          </w:p>
        </w:tc>
        <w:tc>
          <w:tcPr>
            <w:tcW w:w="1511" w:type="dxa"/>
          </w:tcPr>
          <w:p w14:paraId="000000FB"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4.01***</w:t>
            </w:r>
          </w:p>
        </w:tc>
        <w:tc>
          <w:tcPr>
            <w:tcW w:w="716" w:type="dxa"/>
          </w:tcPr>
          <w:p w14:paraId="000000FC" w14:textId="77777777" w:rsidR="006205E7" w:rsidRDefault="006205E7">
            <w:pPr>
              <w:jc w:val="right"/>
              <w:rPr>
                <w:rFonts w:ascii="Times New Roman" w:eastAsia="Times New Roman" w:hAnsi="Times New Roman" w:cs="Times New Roman"/>
                <w:sz w:val="20"/>
                <w:szCs w:val="20"/>
              </w:rPr>
            </w:pPr>
          </w:p>
        </w:tc>
        <w:tc>
          <w:tcPr>
            <w:tcW w:w="1688" w:type="dxa"/>
          </w:tcPr>
          <w:p w14:paraId="000000FD" w14:textId="77777777" w:rsidR="006205E7" w:rsidRDefault="006205E7">
            <w:pPr>
              <w:jc w:val="right"/>
              <w:rPr>
                <w:rFonts w:ascii="Times New Roman" w:eastAsia="Times New Roman" w:hAnsi="Times New Roman" w:cs="Times New Roman"/>
                <w:sz w:val="20"/>
                <w:szCs w:val="20"/>
              </w:rPr>
            </w:pPr>
          </w:p>
        </w:tc>
      </w:tr>
      <w:tr w:rsidR="006205E7" w14:paraId="78A6E18B" w14:textId="77777777">
        <w:trPr>
          <w:jc w:val="center"/>
        </w:trPr>
        <w:tc>
          <w:tcPr>
            <w:tcW w:w="2268" w:type="dxa"/>
          </w:tcPr>
          <w:p w14:paraId="000000FE" w14:textId="77777777" w:rsidR="006205E7" w:rsidRDefault="006205E7">
            <w:pPr>
              <w:jc w:val="right"/>
              <w:rPr>
                <w:rFonts w:ascii="Times New Roman" w:eastAsia="Times New Roman" w:hAnsi="Times New Roman" w:cs="Times New Roman"/>
                <w:sz w:val="20"/>
                <w:szCs w:val="20"/>
              </w:rPr>
            </w:pPr>
          </w:p>
        </w:tc>
        <w:tc>
          <w:tcPr>
            <w:tcW w:w="1843" w:type="dxa"/>
          </w:tcPr>
          <w:p w14:paraId="000000FF" w14:textId="77777777" w:rsidR="006205E7" w:rsidRDefault="00142CF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Wave fetch</w:t>
            </w:r>
          </w:p>
        </w:tc>
        <w:tc>
          <w:tcPr>
            <w:tcW w:w="1072" w:type="dxa"/>
          </w:tcPr>
          <w:p w14:paraId="00000100"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1183" w:type="dxa"/>
          </w:tcPr>
          <w:p w14:paraId="00000101"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w:t>
            </w:r>
          </w:p>
        </w:tc>
        <w:tc>
          <w:tcPr>
            <w:tcW w:w="1511" w:type="dxa"/>
          </w:tcPr>
          <w:p w14:paraId="00000102"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4.16***</w:t>
            </w:r>
          </w:p>
        </w:tc>
        <w:tc>
          <w:tcPr>
            <w:tcW w:w="716" w:type="dxa"/>
          </w:tcPr>
          <w:p w14:paraId="00000103" w14:textId="77777777" w:rsidR="006205E7" w:rsidRDefault="006205E7">
            <w:pPr>
              <w:jc w:val="right"/>
              <w:rPr>
                <w:rFonts w:ascii="Times New Roman" w:eastAsia="Times New Roman" w:hAnsi="Times New Roman" w:cs="Times New Roman"/>
                <w:sz w:val="20"/>
                <w:szCs w:val="20"/>
              </w:rPr>
            </w:pPr>
          </w:p>
        </w:tc>
        <w:tc>
          <w:tcPr>
            <w:tcW w:w="1688" w:type="dxa"/>
          </w:tcPr>
          <w:p w14:paraId="00000104" w14:textId="77777777" w:rsidR="006205E7" w:rsidRDefault="006205E7">
            <w:pPr>
              <w:jc w:val="right"/>
              <w:rPr>
                <w:rFonts w:ascii="Times New Roman" w:eastAsia="Times New Roman" w:hAnsi="Times New Roman" w:cs="Times New Roman"/>
                <w:sz w:val="20"/>
                <w:szCs w:val="20"/>
              </w:rPr>
            </w:pPr>
          </w:p>
        </w:tc>
      </w:tr>
      <w:tr w:rsidR="006205E7" w14:paraId="35278855" w14:textId="77777777">
        <w:trPr>
          <w:jc w:val="center"/>
        </w:trPr>
        <w:tc>
          <w:tcPr>
            <w:tcW w:w="2268" w:type="dxa"/>
            <w:tcBorders>
              <w:top w:val="single" w:sz="4" w:space="0" w:color="000000"/>
            </w:tcBorders>
          </w:tcPr>
          <w:p w14:paraId="00000105" w14:textId="77777777" w:rsidR="006205E7" w:rsidRDefault="00142CF5">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i/>
                <w:color w:val="000000"/>
                <w:sz w:val="20"/>
                <w:szCs w:val="20"/>
              </w:rPr>
              <w:t>Mytilaster</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solisianus</w:t>
            </w:r>
            <w:proofErr w:type="spellEnd"/>
          </w:p>
        </w:tc>
        <w:tc>
          <w:tcPr>
            <w:tcW w:w="1843" w:type="dxa"/>
            <w:tcBorders>
              <w:top w:val="single" w:sz="4" w:space="0" w:color="000000"/>
            </w:tcBorders>
          </w:tcPr>
          <w:p w14:paraId="00000106" w14:textId="77777777" w:rsidR="006205E7" w:rsidRDefault="006205E7">
            <w:pPr>
              <w:jc w:val="both"/>
              <w:rPr>
                <w:rFonts w:ascii="Times New Roman" w:eastAsia="Times New Roman" w:hAnsi="Times New Roman" w:cs="Times New Roman"/>
                <w:b/>
                <w:color w:val="000000"/>
                <w:sz w:val="20"/>
                <w:szCs w:val="20"/>
              </w:rPr>
            </w:pPr>
          </w:p>
        </w:tc>
        <w:tc>
          <w:tcPr>
            <w:tcW w:w="1072" w:type="dxa"/>
            <w:tcBorders>
              <w:top w:val="single" w:sz="4" w:space="0" w:color="000000"/>
            </w:tcBorders>
          </w:tcPr>
          <w:p w14:paraId="00000107" w14:textId="77777777" w:rsidR="006205E7" w:rsidRDefault="006205E7">
            <w:pPr>
              <w:jc w:val="right"/>
              <w:rPr>
                <w:rFonts w:ascii="Times New Roman" w:eastAsia="Times New Roman" w:hAnsi="Times New Roman" w:cs="Times New Roman"/>
                <w:b/>
                <w:sz w:val="20"/>
                <w:szCs w:val="20"/>
              </w:rPr>
            </w:pPr>
          </w:p>
        </w:tc>
        <w:tc>
          <w:tcPr>
            <w:tcW w:w="1183" w:type="dxa"/>
            <w:tcBorders>
              <w:top w:val="single" w:sz="4" w:space="0" w:color="000000"/>
            </w:tcBorders>
          </w:tcPr>
          <w:p w14:paraId="00000108" w14:textId="77777777" w:rsidR="006205E7" w:rsidRDefault="006205E7">
            <w:pPr>
              <w:jc w:val="right"/>
              <w:rPr>
                <w:rFonts w:ascii="Times New Roman" w:eastAsia="Times New Roman" w:hAnsi="Times New Roman" w:cs="Times New Roman"/>
                <w:b/>
                <w:sz w:val="20"/>
                <w:szCs w:val="20"/>
              </w:rPr>
            </w:pPr>
          </w:p>
        </w:tc>
        <w:tc>
          <w:tcPr>
            <w:tcW w:w="1511" w:type="dxa"/>
            <w:tcBorders>
              <w:top w:val="single" w:sz="4" w:space="0" w:color="000000"/>
            </w:tcBorders>
          </w:tcPr>
          <w:p w14:paraId="00000109" w14:textId="77777777" w:rsidR="006205E7" w:rsidRDefault="006205E7">
            <w:pPr>
              <w:jc w:val="right"/>
              <w:rPr>
                <w:rFonts w:ascii="Times New Roman" w:eastAsia="Times New Roman" w:hAnsi="Times New Roman" w:cs="Times New Roman"/>
                <w:b/>
                <w:sz w:val="20"/>
                <w:szCs w:val="20"/>
              </w:rPr>
            </w:pPr>
          </w:p>
        </w:tc>
        <w:tc>
          <w:tcPr>
            <w:tcW w:w="716" w:type="dxa"/>
            <w:tcBorders>
              <w:top w:val="single" w:sz="4" w:space="0" w:color="000000"/>
            </w:tcBorders>
          </w:tcPr>
          <w:p w14:paraId="0000010A" w14:textId="77777777" w:rsidR="006205E7" w:rsidRDefault="006205E7">
            <w:pPr>
              <w:jc w:val="right"/>
              <w:rPr>
                <w:rFonts w:ascii="Times New Roman" w:eastAsia="Times New Roman" w:hAnsi="Times New Roman" w:cs="Times New Roman"/>
                <w:b/>
                <w:sz w:val="20"/>
                <w:szCs w:val="20"/>
              </w:rPr>
            </w:pPr>
          </w:p>
        </w:tc>
        <w:tc>
          <w:tcPr>
            <w:tcW w:w="1688" w:type="dxa"/>
            <w:tcBorders>
              <w:top w:val="single" w:sz="4" w:space="0" w:color="000000"/>
            </w:tcBorders>
          </w:tcPr>
          <w:p w14:paraId="0000010B" w14:textId="77777777" w:rsidR="006205E7" w:rsidRDefault="006205E7">
            <w:pPr>
              <w:jc w:val="right"/>
              <w:rPr>
                <w:rFonts w:ascii="Times New Roman" w:eastAsia="Times New Roman" w:hAnsi="Times New Roman" w:cs="Times New Roman"/>
                <w:b/>
                <w:sz w:val="20"/>
                <w:szCs w:val="20"/>
              </w:rPr>
            </w:pPr>
          </w:p>
        </w:tc>
      </w:tr>
      <w:tr w:rsidR="006205E7" w14:paraId="48A60204" w14:textId="77777777">
        <w:trPr>
          <w:jc w:val="center"/>
        </w:trPr>
        <w:tc>
          <w:tcPr>
            <w:tcW w:w="2268" w:type="dxa"/>
          </w:tcPr>
          <w:p w14:paraId="0000010C" w14:textId="77777777" w:rsidR="006205E7" w:rsidRDefault="00142CF5">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size (GAM)</w:t>
            </w:r>
          </w:p>
        </w:tc>
        <w:tc>
          <w:tcPr>
            <w:tcW w:w="1843" w:type="dxa"/>
          </w:tcPr>
          <w:p w14:paraId="0000010D" w14:textId="77777777" w:rsidR="006205E7" w:rsidRDefault="00142CF5">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intercept</w:t>
            </w:r>
          </w:p>
        </w:tc>
        <w:tc>
          <w:tcPr>
            <w:tcW w:w="1072" w:type="dxa"/>
          </w:tcPr>
          <w:p w14:paraId="0000010E" w14:textId="77777777" w:rsidR="006205E7" w:rsidRDefault="00142CF5">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9.76</w:t>
            </w:r>
          </w:p>
        </w:tc>
        <w:tc>
          <w:tcPr>
            <w:tcW w:w="1183" w:type="dxa"/>
          </w:tcPr>
          <w:p w14:paraId="0000010F" w14:textId="77777777" w:rsidR="006205E7" w:rsidRDefault="00142CF5">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0.38</w:t>
            </w:r>
          </w:p>
        </w:tc>
        <w:tc>
          <w:tcPr>
            <w:tcW w:w="1511" w:type="dxa"/>
          </w:tcPr>
          <w:p w14:paraId="00000110" w14:textId="77777777" w:rsidR="006205E7" w:rsidRDefault="00142CF5">
            <w:pPr>
              <w:jc w:val="righ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25.78***</w:t>
            </w:r>
          </w:p>
        </w:tc>
        <w:tc>
          <w:tcPr>
            <w:tcW w:w="716" w:type="dxa"/>
          </w:tcPr>
          <w:p w14:paraId="00000111" w14:textId="77777777" w:rsidR="006205E7" w:rsidRDefault="00142CF5">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w:t>
            </w:r>
          </w:p>
        </w:tc>
        <w:tc>
          <w:tcPr>
            <w:tcW w:w="1688" w:type="dxa"/>
          </w:tcPr>
          <w:p w14:paraId="00000112" w14:textId="77777777" w:rsidR="006205E7" w:rsidRDefault="00142CF5">
            <w:pPr>
              <w:jc w:val="righ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adjusted</w:t>
            </w:r>
            <w:r>
              <w:rPr>
                <w:rFonts w:ascii="Times New Roman" w:eastAsia="Times New Roman" w:hAnsi="Times New Roman" w:cs="Times New Roman"/>
                <w:color w:val="000000"/>
                <w:sz w:val="20"/>
                <w:szCs w:val="20"/>
              </w:rPr>
              <w:t xml:space="preserve">=0.14, </w:t>
            </w:r>
          </w:p>
        </w:tc>
      </w:tr>
      <w:tr w:rsidR="006205E7" w14:paraId="23A824D4" w14:textId="77777777">
        <w:trPr>
          <w:jc w:val="center"/>
        </w:trPr>
        <w:tc>
          <w:tcPr>
            <w:tcW w:w="2268" w:type="dxa"/>
          </w:tcPr>
          <w:p w14:paraId="00000113" w14:textId="77777777" w:rsidR="006205E7" w:rsidRDefault="006205E7">
            <w:pPr>
              <w:jc w:val="right"/>
              <w:rPr>
                <w:rFonts w:ascii="Times New Roman" w:eastAsia="Times New Roman" w:hAnsi="Times New Roman" w:cs="Times New Roman"/>
                <w:color w:val="000000"/>
                <w:sz w:val="20"/>
                <w:szCs w:val="20"/>
              </w:rPr>
            </w:pPr>
          </w:p>
        </w:tc>
        <w:tc>
          <w:tcPr>
            <w:tcW w:w="1843" w:type="dxa"/>
          </w:tcPr>
          <w:p w14:paraId="00000114" w14:textId="77777777" w:rsidR="006205E7" w:rsidRDefault="00142CF5">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s(SST)</w:t>
            </w:r>
          </w:p>
        </w:tc>
        <w:tc>
          <w:tcPr>
            <w:tcW w:w="1072" w:type="dxa"/>
          </w:tcPr>
          <w:p w14:paraId="00000115" w14:textId="77777777" w:rsidR="006205E7" w:rsidRDefault="006205E7">
            <w:pPr>
              <w:jc w:val="right"/>
              <w:rPr>
                <w:rFonts w:ascii="Times New Roman" w:eastAsia="Times New Roman" w:hAnsi="Times New Roman" w:cs="Times New Roman"/>
                <w:color w:val="000000"/>
                <w:sz w:val="20"/>
                <w:szCs w:val="20"/>
              </w:rPr>
            </w:pPr>
          </w:p>
        </w:tc>
        <w:tc>
          <w:tcPr>
            <w:tcW w:w="1183" w:type="dxa"/>
          </w:tcPr>
          <w:p w14:paraId="00000116" w14:textId="77777777" w:rsidR="006205E7" w:rsidRDefault="006205E7">
            <w:pPr>
              <w:jc w:val="right"/>
              <w:rPr>
                <w:rFonts w:ascii="Times New Roman" w:eastAsia="Times New Roman" w:hAnsi="Times New Roman" w:cs="Times New Roman"/>
                <w:color w:val="000000"/>
                <w:sz w:val="20"/>
                <w:szCs w:val="20"/>
              </w:rPr>
            </w:pPr>
          </w:p>
        </w:tc>
        <w:tc>
          <w:tcPr>
            <w:tcW w:w="1511" w:type="dxa"/>
          </w:tcPr>
          <w:p w14:paraId="00000117" w14:textId="77777777" w:rsidR="006205E7" w:rsidRDefault="00142CF5">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3.83*</w:t>
            </w:r>
          </w:p>
        </w:tc>
        <w:tc>
          <w:tcPr>
            <w:tcW w:w="716" w:type="dxa"/>
          </w:tcPr>
          <w:p w14:paraId="00000118" w14:textId="77777777" w:rsidR="006205E7" w:rsidRDefault="006205E7">
            <w:pPr>
              <w:jc w:val="right"/>
              <w:rPr>
                <w:rFonts w:ascii="Times New Roman" w:eastAsia="Times New Roman" w:hAnsi="Times New Roman" w:cs="Times New Roman"/>
                <w:color w:val="000000"/>
                <w:sz w:val="20"/>
                <w:szCs w:val="20"/>
              </w:rPr>
            </w:pPr>
          </w:p>
        </w:tc>
        <w:tc>
          <w:tcPr>
            <w:tcW w:w="1688" w:type="dxa"/>
          </w:tcPr>
          <w:p w14:paraId="00000119" w14:textId="77777777" w:rsidR="006205E7" w:rsidRDefault="00142CF5">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 exp.=16.8%</w:t>
            </w:r>
          </w:p>
        </w:tc>
      </w:tr>
      <w:tr w:rsidR="006205E7" w14:paraId="04999689" w14:textId="77777777">
        <w:trPr>
          <w:jc w:val="center"/>
        </w:trPr>
        <w:tc>
          <w:tcPr>
            <w:tcW w:w="2268" w:type="dxa"/>
          </w:tcPr>
          <w:p w14:paraId="0000011A" w14:textId="77777777" w:rsidR="006205E7" w:rsidRDefault="006205E7">
            <w:pPr>
              <w:jc w:val="right"/>
              <w:rPr>
                <w:rFonts w:ascii="Times New Roman" w:eastAsia="Times New Roman" w:hAnsi="Times New Roman" w:cs="Times New Roman"/>
                <w:sz w:val="20"/>
                <w:szCs w:val="20"/>
              </w:rPr>
            </w:pPr>
          </w:p>
        </w:tc>
        <w:tc>
          <w:tcPr>
            <w:tcW w:w="1843" w:type="dxa"/>
          </w:tcPr>
          <w:p w14:paraId="0000011B" w14:textId="77777777" w:rsidR="006205E7" w:rsidRDefault="006205E7">
            <w:pPr>
              <w:jc w:val="both"/>
              <w:rPr>
                <w:rFonts w:ascii="Times New Roman" w:eastAsia="Times New Roman" w:hAnsi="Times New Roman" w:cs="Times New Roman"/>
                <w:sz w:val="20"/>
                <w:szCs w:val="20"/>
              </w:rPr>
            </w:pPr>
          </w:p>
        </w:tc>
        <w:tc>
          <w:tcPr>
            <w:tcW w:w="1072" w:type="dxa"/>
          </w:tcPr>
          <w:p w14:paraId="0000011C" w14:textId="77777777" w:rsidR="006205E7" w:rsidRDefault="006205E7">
            <w:pPr>
              <w:jc w:val="right"/>
              <w:rPr>
                <w:rFonts w:ascii="Times New Roman" w:eastAsia="Times New Roman" w:hAnsi="Times New Roman" w:cs="Times New Roman"/>
                <w:sz w:val="20"/>
                <w:szCs w:val="20"/>
              </w:rPr>
            </w:pPr>
          </w:p>
        </w:tc>
        <w:tc>
          <w:tcPr>
            <w:tcW w:w="1183" w:type="dxa"/>
          </w:tcPr>
          <w:p w14:paraId="0000011D" w14:textId="77777777" w:rsidR="006205E7" w:rsidRDefault="006205E7">
            <w:pPr>
              <w:jc w:val="right"/>
              <w:rPr>
                <w:rFonts w:ascii="Times New Roman" w:eastAsia="Times New Roman" w:hAnsi="Times New Roman" w:cs="Times New Roman"/>
                <w:sz w:val="20"/>
                <w:szCs w:val="20"/>
              </w:rPr>
            </w:pPr>
          </w:p>
        </w:tc>
        <w:tc>
          <w:tcPr>
            <w:tcW w:w="1511" w:type="dxa"/>
          </w:tcPr>
          <w:p w14:paraId="0000011E" w14:textId="77777777" w:rsidR="006205E7" w:rsidRDefault="006205E7">
            <w:pPr>
              <w:jc w:val="right"/>
              <w:rPr>
                <w:rFonts w:ascii="Times New Roman" w:eastAsia="Times New Roman" w:hAnsi="Times New Roman" w:cs="Times New Roman"/>
                <w:sz w:val="20"/>
                <w:szCs w:val="20"/>
              </w:rPr>
            </w:pPr>
          </w:p>
        </w:tc>
        <w:tc>
          <w:tcPr>
            <w:tcW w:w="716" w:type="dxa"/>
          </w:tcPr>
          <w:p w14:paraId="0000011F" w14:textId="77777777" w:rsidR="006205E7" w:rsidRDefault="006205E7">
            <w:pPr>
              <w:jc w:val="right"/>
              <w:rPr>
                <w:rFonts w:ascii="Times New Roman" w:eastAsia="Times New Roman" w:hAnsi="Times New Roman" w:cs="Times New Roman"/>
                <w:sz w:val="20"/>
                <w:szCs w:val="20"/>
              </w:rPr>
            </w:pPr>
          </w:p>
        </w:tc>
        <w:tc>
          <w:tcPr>
            <w:tcW w:w="1688" w:type="dxa"/>
          </w:tcPr>
          <w:p w14:paraId="00000120" w14:textId="77777777" w:rsidR="006205E7" w:rsidRDefault="006205E7">
            <w:pPr>
              <w:jc w:val="right"/>
              <w:rPr>
                <w:rFonts w:ascii="Times New Roman" w:eastAsia="Times New Roman" w:hAnsi="Times New Roman" w:cs="Times New Roman"/>
                <w:sz w:val="20"/>
                <w:szCs w:val="20"/>
              </w:rPr>
            </w:pPr>
          </w:p>
        </w:tc>
      </w:tr>
      <w:tr w:rsidR="006205E7" w14:paraId="1330BE1E" w14:textId="77777777">
        <w:trPr>
          <w:jc w:val="center"/>
        </w:trPr>
        <w:tc>
          <w:tcPr>
            <w:tcW w:w="2268" w:type="dxa"/>
          </w:tcPr>
          <w:p w14:paraId="00000121"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cover (GAM)</w:t>
            </w:r>
          </w:p>
        </w:tc>
        <w:tc>
          <w:tcPr>
            <w:tcW w:w="1843" w:type="dxa"/>
          </w:tcPr>
          <w:p w14:paraId="00000122" w14:textId="77777777" w:rsidR="006205E7" w:rsidRDefault="00142CF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intercept</w:t>
            </w:r>
          </w:p>
        </w:tc>
        <w:tc>
          <w:tcPr>
            <w:tcW w:w="1072" w:type="dxa"/>
          </w:tcPr>
          <w:p w14:paraId="00000123"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-0.43</w:t>
            </w:r>
          </w:p>
        </w:tc>
        <w:tc>
          <w:tcPr>
            <w:tcW w:w="1183" w:type="dxa"/>
          </w:tcPr>
          <w:p w14:paraId="00000124"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w:t>
            </w:r>
          </w:p>
        </w:tc>
        <w:tc>
          <w:tcPr>
            <w:tcW w:w="1511" w:type="dxa"/>
          </w:tcPr>
          <w:p w14:paraId="00000125"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-1.55</w:t>
            </w:r>
          </w:p>
        </w:tc>
        <w:tc>
          <w:tcPr>
            <w:tcW w:w="716" w:type="dxa"/>
          </w:tcPr>
          <w:p w14:paraId="00000126"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62</w:t>
            </w:r>
          </w:p>
        </w:tc>
        <w:tc>
          <w:tcPr>
            <w:tcW w:w="1688" w:type="dxa"/>
          </w:tcPr>
          <w:p w14:paraId="00000127"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adjusted=0.29, </w:t>
            </w:r>
          </w:p>
        </w:tc>
      </w:tr>
      <w:tr w:rsidR="006205E7" w14:paraId="4FFA4F27" w14:textId="77777777">
        <w:trPr>
          <w:jc w:val="center"/>
        </w:trPr>
        <w:tc>
          <w:tcPr>
            <w:tcW w:w="2268" w:type="dxa"/>
          </w:tcPr>
          <w:p w14:paraId="00000128" w14:textId="77777777" w:rsidR="006205E7" w:rsidRDefault="006205E7">
            <w:pPr>
              <w:jc w:val="right"/>
              <w:rPr>
                <w:rFonts w:ascii="Times New Roman" w:eastAsia="Times New Roman" w:hAnsi="Times New Roman" w:cs="Times New Roman"/>
                <w:sz w:val="20"/>
                <w:szCs w:val="20"/>
              </w:rPr>
            </w:pPr>
          </w:p>
        </w:tc>
        <w:tc>
          <w:tcPr>
            <w:tcW w:w="1843" w:type="dxa"/>
          </w:tcPr>
          <w:p w14:paraId="00000129" w14:textId="77777777" w:rsidR="006205E7" w:rsidRDefault="00142CF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Wave fetch </w:t>
            </w:r>
          </w:p>
        </w:tc>
        <w:tc>
          <w:tcPr>
            <w:tcW w:w="1072" w:type="dxa"/>
          </w:tcPr>
          <w:p w14:paraId="0000012A"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w:t>
            </w:r>
          </w:p>
        </w:tc>
        <w:tc>
          <w:tcPr>
            <w:tcW w:w="1183" w:type="dxa"/>
          </w:tcPr>
          <w:p w14:paraId="0000012B"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w:t>
            </w:r>
          </w:p>
        </w:tc>
        <w:tc>
          <w:tcPr>
            <w:tcW w:w="1511" w:type="dxa"/>
          </w:tcPr>
          <w:p w14:paraId="0000012C"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2.91**</w:t>
            </w:r>
          </w:p>
        </w:tc>
        <w:tc>
          <w:tcPr>
            <w:tcW w:w="716" w:type="dxa"/>
          </w:tcPr>
          <w:p w14:paraId="0000012D" w14:textId="77777777" w:rsidR="006205E7" w:rsidRDefault="006205E7">
            <w:pPr>
              <w:jc w:val="right"/>
              <w:rPr>
                <w:rFonts w:ascii="Times New Roman" w:eastAsia="Times New Roman" w:hAnsi="Times New Roman" w:cs="Times New Roman"/>
                <w:sz w:val="20"/>
                <w:szCs w:val="20"/>
              </w:rPr>
            </w:pPr>
          </w:p>
        </w:tc>
        <w:tc>
          <w:tcPr>
            <w:tcW w:w="1688" w:type="dxa"/>
          </w:tcPr>
          <w:p w14:paraId="0000012E"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Dev. exp.=32.4%</w:t>
            </w:r>
          </w:p>
        </w:tc>
      </w:tr>
      <w:tr w:rsidR="006205E7" w14:paraId="50BB653B" w14:textId="77777777">
        <w:trPr>
          <w:jc w:val="center"/>
        </w:trPr>
        <w:tc>
          <w:tcPr>
            <w:tcW w:w="2268" w:type="dxa"/>
          </w:tcPr>
          <w:p w14:paraId="0000012F" w14:textId="77777777" w:rsidR="006205E7" w:rsidRDefault="006205E7">
            <w:pPr>
              <w:jc w:val="right"/>
              <w:rPr>
                <w:rFonts w:ascii="Times New Roman" w:eastAsia="Times New Roman" w:hAnsi="Times New Roman" w:cs="Times New Roman"/>
                <w:sz w:val="20"/>
                <w:szCs w:val="20"/>
              </w:rPr>
            </w:pPr>
          </w:p>
        </w:tc>
        <w:tc>
          <w:tcPr>
            <w:tcW w:w="1843" w:type="dxa"/>
          </w:tcPr>
          <w:p w14:paraId="00000130" w14:textId="77777777" w:rsidR="006205E7" w:rsidRDefault="00142CF5">
            <w:pPr>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w:t>
            </w:r>
            <w:proofErr w:type="gramEnd"/>
            <w:r>
              <w:rPr>
                <w:rFonts w:ascii="Times New Roman" w:eastAsia="Times New Roman" w:hAnsi="Times New Roman" w:cs="Times New Roman"/>
                <w:sz w:val="20"/>
                <w:szCs w:val="20"/>
              </w:rPr>
              <w:t>Freshwater index)</w:t>
            </w:r>
          </w:p>
        </w:tc>
        <w:tc>
          <w:tcPr>
            <w:tcW w:w="1072" w:type="dxa"/>
          </w:tcPr>
          <w:p w14:paraId="00000131" w14:textId="77777777" w:rsidR="006205E7" w:rsidRDefault="006205E7">
            <w:pPr>
              <w:jc w:val="right"/>
              <w:rPr>
                <w:rFonts w:ascii="Times New Roman" w:eastAsia="Times New Roman" w:hAnsi="Times New Roman" w:cs="Times New Roman"/>
                <w:sz w:val="20"/>
                <w:szCs w:val="20"/>
              </w:rPr>
            </w:pPr>
          </w:p>
        </w:tc>
        <w:tc>
          <w:tcPr>
            <w:tcW w:w="1183" w:type="dxa"/>
          </w:tcPr>
          <w:p w14:paraId="00000132" w14:textId="77777777" w:rsidR="006205E7" w:rsidRDefault="006205E7">
            <w:pPr>
              <w:jc w:val="right"/>
              <w:rPr>
                <w:rFonts w:ascii="Times New Roman" w:eastAsia="Times New Roman" w:hAnsi="Times New Roman" w:cs="Times New Roman"/>
                <w:sz w:val="20"/>
                <w:szCs w:val="20"/>
              </w:rPr>
            </w:pPr>
          </w:p>
        </w:tc>
        <w:tc>
          <w:tcPr>
            <w:tcW w:w="1511" w:type="dxa"/>
          </w:tcPr>
          <w:p w14:paraId="00000133"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6.38**</w:t>
            </w:r>
          </w:p>
        </w:tc>
        <w:tc>
          <w:tcPr>
            <w:tcW w:w="716" w:type="dxa"/>
          </w:tcPr>
          <w:p w14:paraId="00000134" w14:textId="77777777" w:rsidR="006205E7" w:rsidRDefault="006205E7">
            <w:pPr>
              <w:jc w:val="right"/>
              <w:rPr>
                <w:rFonts w:ascii="Times New Roman" w:eastAsia="Times New Roman" w:hAnsi="Times New Roman" w:cs="Times New Roman"/>
                <w:sz w:val="20"/>
                <w:szCs w:val="20"/>
              </w:rPr>
            </w:pPr>
          </w:p>
        </w:tc>
        <w:tc>
          <w:tcPr>
            <w:tcW w:w="1688" w:type="dxa"/>
          </w:tcPr>
          <w:p w14:paraId="00000135" w14:textId="77777777" w:rsidR="006205E7" w:rsidRDefault="006205E7">
            <w:pPr>
              <w:jc w:val="right"/>
              <w:rPr>
                <w:rFonts w:ascii="Times New Roman" w:eastAsia="Times New Roman" w:hAnsi="Times New Roman" w:cs="Times New Roman"/>
                <w:sz w:val="20"/>
                <w:szCs w:val="20"/>
              </w:rPr>
            </w:pPr>
          </w:p>
        </w:tc>
      </w:tr>
      <w:tr w:rsidR="006205E7" w14:paraId="40276F03" w14:textId="77777777">
        <w:trPr>
          <w:jc w:val="center"/>
        </w:trPr>
        <w:tc>
          <w:tcPr>
            <w:tcW w:w="2268" w:type="dxa"/>
            <w:tcBorders>
              <w:top w:val="single" w:sz="4" w:space="0" w:color="000000"/>
            </w:tcBorders>
          </w:tcPr>
          <w:p w14:paraId="00000136" w14:textId="77777777" w:rsidR="006205E7" w:rsidRDefault="00142CF5">
            <w:pPr>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Tetraclita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stalactifera</w:t>
            </w:r>
            <w:proofErr w:type="spellEnd"/>
          </w:p>
        </w:tc>
        <w:tc>
          <w:tcPr>
            <w:tcW w:w="1843" w:type="dxa"/>
            <w:tcBorders>
              <w:top w:val="single" w:sz="4" w:space="0" w:color="000000"/>
            </w:tcBorders>
          </w:tcPr>
          <w:p w14:paraId="00000137" w14:textId="77777777" w:rsidR="006205E7" w:rsidRDefault="006205E7">
            <w:pPr>
              <w:jc w:val="both"/>
              <w:rPr>
                <w:rFonts w:ascii="Times New Roman" w:eastAsia="Times New Roman" w:hAnsi="Times New Roman" w:cs="Times New Roman"/>
                <w:b/>
                <w:sz w:val="20"/>
                <w:szCs w:val="20"/>
              </w:rPr>
            </w:pPr>
          </w:p>
        </w:tc>
        <w:tc>
          <w:tcPr>
            <w:tcW w:w="1072" w:type="dxa"/>
            <w:tcBorders>
              <w:top w:val="single" w:sz="4" w:space="0" w:color="000000"/>
            </w:tcBorders>
          </w:tcPr>
          <w:p w14:paraId="00000138" w14:textId="77777777" w:rsidR="006205E7" w:rsidRDefault="006205E7">
            <w:pPr>
              <w:jc w:val="right"/>
              <w:rPr>
                <w:rFonts w:ascii="Times New Roman" w:eastAsia="Times New Roman" w:hAnsi="Times New Roman" w:cs="Times New Roman"/>
                <w:b/>
                <w:sz w:val="20"/>
                <w:szCs w:val="20"/>
              </w:rPr>
            </w:pPr>
          </w:p>
        </w:tc>
        <w:tc>
          <w:tcPr>
            <w:tcW w:w="1183" w:type="dxa"/>
            <w:tcBorders>
              <w:top w:val="single" w:sz="4" w:space="0" w:color="000000"/>
            </w:tcBorders>
          </w:tcPr>
          <w:p w14:paraId="00000139" w14:textId="77777777" w:rsidR="006205E7" w:rsidRDefault="006205E7">
            <w:pPr>
              <w:jc w:val="right"/>
              <w:rPr>
                <w:rFonts w:ascii="Times New Roman" w:eastAsia="Times New Roman" w:hAnsi="Times New Roman" w:cs="Times New Roman"/>
                <w:b/>
                <w:sz w:val="20"/>
                <w:szCs w:val="20"/>
              </w:rPr>
            </w:pPr>
          </w:p>
        </w:tc>
        <w:tc>
          <w:tcPr>
            <w:tcW w:w="1511" w:type="dxa"/>
            <w:tcBorders>
              <w:top w:val="single" w:sz="4" w:space="0" w:color="000000"/>
            </w:tcBorders>
          </w:tcPr>
          <w:p w14:paraId="0000013A" w14:textId="77777777" w:rsidR="006205E7" w:rsidRDefault="006205E7">
            <w:pPr>
              <w:jc w:val="right"/>
              <w:rPr>
                <w:rFonts w:ascii="Times New Roman" w:eastAsia="Times New Roman" w:hAnsi="Times New Roman" w:cs="Times New Roman"/>
                <w:b/>
                <w:sz w:val="20"/>
                <w:szCs w:val="20"/>
              </w:rPr>
            </w:pPr>
          </w:p>
        </w:tc>
        <w:tc>
          <w:tcPr>
            <w:tcW w:w="716" w:type="dxa"/>
            <w:tcBorders>
              <w:top w:val="single" w:sz="4" w:space="0" w:color="000000"/>
            </w:tcBorders>
          </w:tcPr>
          <w:p w14:paraId="0000013B" w14:textId="77777777" w:rsidR="006205E7" w:rsidRDefault="006205E7">
            <w:pPr>
              <w:jc w:val="right"/>
              <w:rPr>
                <w:rFonts w:ascii="Times New Roman" w:eastAsia="Times New Roman" w:hAnsi="Times New Roman" w:cs="Times New Roman"/>
                <w:b/>
                <w:sz w:val="20"/>
                <w:szCs w:val="20"/>
              </w:rPr>
            </w:pPr>
          </w:p>
        </w:tc>
        <w:tc>
          <w:tcPr>
            <w:tcW w:w="1688" w:type="dxa"/>
            <w:tcBorders>
              <w:top w:val="single" w:sz="4" w:space="0" w:color="000000"/>
            </w:tcBorders>
          </w:tcPr>
          <w:p w14:paraId="0000013C" w14:textId="77777777" w:rsidR="006205E7" w:rsidRDefault="006205E7">
            <w:pPr>
              <w:jc w:val="right"/>
              <w:rPr>
                <w:rFonts w:ascii="Times New Roman" w:eastAsia="Times New Roman" w:hAnsi="Times New Roman" w:cs="Times New Roman"/>
                <w:b/>
                <w:sz w:val="20"/>
                <w:szCs w:val="20"/>
              </w:rPr>
            </w:pPr>
          </w:p>
        </w:tc>
      </w:tr>
      <w:tr w:rsidR="006205E7" w14:paraId="43DA931E" w14:textId="77777777">
        <w:trPr>
          <w:jc w:val="center"/>
        </w:trPr>
        <w:tc>
          <w:tcPr>
            <w:tcW w:w="2268" w:type="dxa"/>
          </w:tcPr>
          <w:p w14:paraId="0000013D"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Size (LM)</w:t>
            </w:r>
          </w:p>
        </w:tc>
        <w:tc>
          <w:tcPr>
            <w:tcW w:w="1843" w:type="dxa"/>
          </w:tcPr>
          <w:p w14:paraId="0000013E" w14:textId="77777777" w:rsidR="006205E7" w:rsidRDefault="00142CF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intercept</w:t>
            </w:r>
          </w:p>
        </w:tc>
        <w:tc>
          <w:tcPr>
            <w:tcW w:w="1072" w:type="dxa"/>
          </w:tcPr>
          <w:p w14:paraId="0000013F"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5.14</w:t>
            </w:r>
          </w:p>
        </w:tc>
        <w:tc>
          <w:tcPr>
            <w:tcW w:w="1183" w:type="dxa"/>
          </w:tcPr>
          <w:p w14:paraId="00000140"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w:t>
            </w:r>
          </w:p>
        </w:tc>
        <w:tc>
          <w:tcPr>
            <w:tcW w:w="1511" w:type="dxa"/>
          </w:tcPr>
          <w:p w14:paraId="00000141"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24.01***</w:t>
            </w:r>
          </w:p>
        </w:tc>
        <w:tc>
          <w:tcPr>
            <w:tcW w:w="716" w:type="dxa"/>
          </w:tcPr>
          <w:p w14:paraId="00000142"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tc>
        <w:tc>
          <w:tcPr>
            <w:tcW w:w="1688" w:type="dxa"/>
          </w:tcPr>
          <w:p w14:paraId="00000143" w14:textId="77777777" w:rsidR="006205E7" w:rsidRDefault="006205E7">
            <w:pPr>
              <w:jc w:val="right"/>
              <w:rPr>
                <w:rFonts w:ascii="Times New Roman" w:eastAsia="Times New Roman" w:hAnsi="Times New Roman" w:cs="Times New Roman"/>
                <w:sz w:val="20"/>
                <w:szCs w:val="20"/>
              </w:rPr>
            </w:pPr>
          </w:p>
        </w:tc>
      </w:tr>
      <w:tr w:rsidR="006205E7" w14:paraId="334AB540" w14:textId="77777777">
        <w:trPr>
          <w:jc w:val="center"/>
        </w:trPr>
        <w:tc>
          <w:tcPr>
            <w:tcW w:w="2268" w:type="dxa"/>
            <w:tcBorders>
              <w:bottom w:val="nil"/>
            </w:tcBorders>
          </w:tcPr>
          <w:p w14:paraId="00000144" w14:textId="77777777" w:rsidR="006205E7" w:rsidRDefault="006205E7">
            <w:pPr>
              <w:jc w:val="right"/>
              <w:rPr>
                <w:rFonts w:ascii="Times New Roman" w:eastAsia="Times New Roman" w:hAnsi="Times New Roman" w:cs="Times New Roman"/>
                <w:sz w:val="20"/>
                <w:szCs w:val="20"/>
              </w:rPr>
            </w:pPr>
          </w:p>
        </w:tc>
        <w:tc>
          <w:tcPr>
            <w:tcW w:w="1843" w:type="dxa"/>
            <w:tcBorders>
              <w:bottom w:val="nil"/>
            </w:tcBorders>
          </w:tcPr>
          <w:p w14:paraId="00000145" w14:textId="77777777" w:rsidR="006205E7" w:rsidRDefault="00142CF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Freshwater index</w:t>
            </w:r>
          </w:p>
        </w:tc>
        <w:tc>
          <w:tcPr>
            <w:tcW w:w="1072" w:type="dxa"/>
            <w:tcBorders>
              <w:bottom w:val="nil"/>
            </w:tcBorders>
          </w:tcPr>
          <w:p w14:paraId="00000146"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-1.05</w:t>
            </w:r>
          </w:p>
        </w:tc>
        <w:tc>
          <w:tcPr>
            <w:tcW w:w="1183" w:type="dxa"/>
            <w:tcBorders>
              <w:bottom w:val="nil"/>
            </w:tcBorders>
          </w:tcPr>
          <w:p w14:paraId="00000147"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w:t>
            </w:r>
          </w:p>
        </w:tc>
        <w:tc>
          <w:tcPr>
            <w:tcW w:w="1511" w:type="dxa"/>
            <w:tcBorders>
              <w:bottom w:val="nil"/>
            </w:tcBorders>
          </w:tcPr>
          <w:p w14:paraId="00000148"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-3.67***</w:t>
            </w:r>
          </w:p>
        </w:tc>
        <w:tc>
          <w:tcPr>
            <w:tcW w:w="716" w:type="dxa"/>
            <w:tcBorders>
              <w:bottom w:val="nil"/>
            </w:tcBorders>
          </w:tcPr>
          <w:p w14:paraId="00000149" w14:textId="77777777" w:rsidR="006205E7" w:rsidRDefault="006205E7">
            <w:pPr>
              <w:jc w:val="right"/>
              <w:rPr>
                <w:rFonts w:ascii="Times New Roman" w:eastAsia="Times New Roman" w:hAnsi="Times New Roman" w:cs="Times New Roman"/>
                <w:sz w:val="20"/>
                <w:szCs w:val="20"/>
              </w:rPr>
            </w:pPr>
          </w:p>
        </w:tc>
        <w:tc>
          <w:tcPr>
            <w:tcW w:w="1688" w:type="dxa"/>
            <w:tcBorders>
              <w:bottom w:val="nil"/>
            </w:tcBorders>
          </w:tcPr>
          <w:p w14:paraId="0000014A" w14:textId="77777777" w:rsidR="006205E7" w:rsidRDefault="006205E7">
            <w:pPr>
              <w:jc w:val="right"/>
              <w:rPr>
                <w:rFonts w:ascii="Times New Roman" w:eastAsia="Times New Roman" w:hAnsi="Times New Roman" w:cs="Times New Roman"/>
                <w:sz w:val="20"/>
                <w:szCs w:val="20"/>
              </w:rPr>
            </w:pPr>
          </w:p>
        </w:tc>
      </w:tr>
      <w:tr w:rsidR="006205E7" w14:paraId="54181970" w14:textId="77777777">
        <w:trPr>
          <w:jc w:val="center"/>
        </w:trPr>
        <w:tc>
          <w:tcPr>
            <w:tcW w:w="2268" w:type="dxa"/>
            <w:tcBorders>
              <w:top w:val="nil"/>
              <w:left w:val="nil"/>
              <w:bottom w:val="nil"/>
              <w:right w:val="nil"/>
            </w:tcBorders>
          </w:tcPr>
          <w:p w14:paraId="0000014B" w14:textId="77777777" w:rsidR="006205E7" w:rsidRDefault="006205E7">
            <w:pPr>
              <w:jc w:val="both"/>
              <w:rPr>
                <w:rFonts w:ascii="Times New Roman" w:eastAsia="Times New Roman" w:hAnsi="Times New Roman" w:cs="Times New Roman"/>
                <w:i/>
                <w:color w:val="000000"/>
                <w:sz w:val="20"/>
                <w:szCs w:val="20"/>
              </w:rPr>
            </w:pPr>
          </w:p>
        </w:tc>
        <w:tc>
          <w:tcPr>
            <w:tcW w:w="1843" w:type="dxa"/>
            <w:tcBorders>
              <w:top w:val="nil"/>
              <w:left w:val="nil"/>
              <w:bottom w:val="nil"/>
              <w:right w:val="nil"/>
            </w:tcBorders>
          </w:tcPr>
          <w:p w14:paraId="0000014C" w14:textId="77777777" w:rsidR="006205E7" w:rsidRDefault="006205E7">
            <w:pPr>
              <w:jc w:val="both"/>
              <w:rPr>
                <w:rFonts w:ascii="Times New Roman" w:eastAsia="Times New Roman" w:hAnsi="Times New Roman" w:cs="Times New Roman"/>
                <w:b/>
                <w:color w:val="000000"/>
                <w:sz w:val="20"/>
                <w:szCs w:val="20"/>
              </w:rPr>
            </w:pPr>
          </w:p>
        </w:tc>
        <w:tc>
          <w:tcPr>
            <w:tcW w:w="1072" w:type="dxa"/>
            <w:tcBorders>
              <w:top w:val="nil"/>
              <w:left w:val="nil"/>
              <w:bottom w:val="nil"/>
              <w:right w:val="nil"/>
            </w:tcBorders>
          </w:tcPr>
          <w:p w14:paraId="0000014D" w14:textId="77777777" w:rsidR="006205E7" w:rsidRDefault="006205E7">
            <w:pPr>
              <w:jc w:val="right"/>
              <w:rPr>
                <w:rFonts w:ascii="Times New Roman" w:eastAsia="Times New Roman" w:hAnsi="Times New Roman" w:cs="Times New Roman"/>
                <w:b/>
                <w:sz w:val="20"/>
                <w:szCs w:val="20"/>
              </w:rPr>
            </w:pPr>
          </w:p>
        </w:tc>
        <w:tc>
          <w:tcPr>
            <w:tcW w:w="1183" w:type="dxa"/>
            <w:tcBorders>
              <w:top w:val="nil"/>
              <w:left w:val="nil"/>
              <w:bottom w:val="nil"/>
              <w:right w:val="nil"/>
            </w:tcBorders>
          </w:tcPr>
          <w:p w14:paraId="0000014E" w14:textId="77777777" w:rsidR="006205E7" w:rsidRDefault="006205E7">
            <w:pPr>
              <w:jc w:val="right"/>
              <w:rPr>
                <w:rFonts w:ascii="Times New Roman" w:eastAsia="Times New Roman" w:hAnsi="Times New Roman" w:cs="Times New Roman"/>
                <w:b/>
                <w:sz w:val="20"/>
                <w:szCs w:val="20"/>
              </w:rPr>
            </w:pPr>
          </w:p>
        </w:tc>
        <w:tc>
          <w:tcPr>
            <w:tcW w:w="1511" w:type="dxa"/>
            <w:tcBorders>
              <w:top w:val="nil"/>
              <w:left w:val="nil"/>
              <w:bottom w:val="nil"/>
              <w:right w:val="nil"/>
            </w:tcBorders>
          </w:tcPr>
          <w:p w14:paraId="0000014F" w14:textId="77777777" w:rsidR="006205E7" w:rsidRDefault="006205E7">
            <w:pPr>
              <w:jc w:val="right"/>
              <w:rPr>
                <w:rFonts w:ascii="Times New Roman" w:eastAsia="Times New Roman" w:hAnsi="Times New Roman" w:cs="Times New Roman"/>
                <w:b/>
                <w:sz w:val="20"/>
                <w:szCs w:val="20"/>
              </w:rPr>
            </w:pPr>
          </w:p>
        </w:tc>
        <w:tc>
          <w:tcPr>
            <w:tcW w:w="716" w:type="dxa"/>
            <w:tcBorders>
              <w:top w:val="nil"/>
              <w:left w:val="nil"/>
              <w:bottom w:val="nil"/>
              <w:right w:val="nil"/>
            </w:tcBorders>
          </w:tcPr>
          <w:p w14:paraId="00000150" w14:textId="77777777" w:rsidR="006205E7" w:rsidRDefault="006205E7">
            <w:pPr>
              <w:jc w:val="right"/>
              <w:rPr>
                <w:rFonts w:ascii="Times New Roman" w:eastAsia="Times New Roman" w:hAnsi="Times New Roman" w:cs="Times New Roman"/>
                <w:b/>
                <w:sz w:val="20"/>
                <w:szCs w:val="20"/>
              </w:rPr>
            </w:pPr>
          </w:p>
        </w:tc>
        <w:tc>
          <w:tcPr>
            <w:tcW w:w="1688" w:type="dxa"/>
            <w:tcBorders>
              <w:top w:val="nil"/>
              <w:left w:val="nil"/>
              <w:bottom w:val="nil"/>
              <w:right w:val="nil"/>
            </w:tcBorders>
          </w:tcPr>
          <w:p w14:paraId="00000151" w14:textId="77777777" w:rsidR="006205E7" w:rsidRDefault="006205E7">
            <w:pPr>
              <w:jc w:val="right"/>
              <w:rPr>
                <w:rFonts w:ascii="Times New Roman" w:eastAsia="Times New Roman" w:hAnsi="Times New Roman" w:cs="Times New Roman"/>
                <w:b/>
                <w:sz w:val="20"/>
                <w:szCs w:val="20"/>
              </w:rPr>
            </w:pPr>
          </w:p>
        </w:tc>
      </w:tr>
      <w:tr w:rsidR="006205E7" w14:paraId="4D1852D3" w14:textId="77777777">
        <w:trPr>
          <w:jc w:val="center"/>
        </w:trPr>
        <w:tc>
          <w:tcPr>
            <w:tcW w:w="2268" w:type="dxa"/>
            <w:tcBorders>
              <w:top w:val="nil"/>
              <w:left w:val="nil"/>
              <w:bottom w:val="nil"/>
              <w:right w:val="nil"/>
            </w:tcBorders>
          </w:tcPr>
          <w:p w14:paraId="00000152" w14:textId="77777777" w:rsidR="006205E7" w:rsidRDefault="00142CF5">
            <w:pPr>
              <w:jc w:val="right"/>
              <w:rPr>
                <w:rFonts w:ascii="Times New Roman" w:eastAsia="Times New Roman" w:hAnsi="Times New Roman" w:cs="Times New Roman"/>
                <w:color w:val="000000"/>
                <w:sz w:val="20"/>
                <w:szCs w:val="20"/>
              </w:rPr>
            </w:pPr>
            <w:sdt>
              <w:sdtPr>
                <w:tag w:val="goog_rdk_208"/>
                <w:id w:val="-147977770"/>
              </w:sdtPr>
              <w:sdtEndPr/>
              <w:sdtContent>
                <w:commentRangeStart w:id="145"/>
              </w:sdtContent>
            </w:sdt>
            <w:r>
              <w:rPr>
                <w:rFonts w:ascii="Times New Roman" w:eastAsia="Times New Roman" w:hAnsi="Times New Roman" w:cs="Times New Roman"/>
                <w:color w:val="000000"/>
                <w:sz w:val="20"/>
                <w:szCs w:val="20"/>
              </w:rPr>
              <w:t>Density (INLA)</w:t>
            </w:r>
            <w:commentRangeEnd w:id="145"/>
            <w:r>
              <w:commentReference w:id="145"/>
            </w:r>
          </w:p>
        </w:tc>
        <w:tc>
          <w:tcPr>
            <w:tcW w:w="1843" w:type="dxa"/>
            <w:tcBorders>
              <w:top w:val="nil"/>
              <w:left w:val="nil"/>
              <w:bottom w:val="nil"/>
              <w:right w:val="nil"/>
            </w:tcBorders>
          </w:tcPr>
          <w:p w14:paraId="00000153" w14:textId="77777777" w:rsidR="006205E7" w:rsidRDefault="006205E7">
            <w:pPr>
              <w:jc w:val="both"/>
              <w:rPr>
                <w:rFonts w:ascii="Times New Roman" w:eastAsia="Times New Roman" w:hAnsi="Times New Roman" w:cs="Times New Roman"/>
                <w:color w:val="000000"/>
                <w:sz w:val="20"/>
                <w:szCs w:val="20"/>
              </w:rPr>
            </w:pPr>
          </w:p>
        </w:tc>
        <w:tc>
          <w:tcPr>
            <w:tcW w:w="1072" w:type="dxa"/>
            <w:tcBorders>
              <w:top w:val="nil"/>
              <w:left w:val="nil"/>
              <w:bottom w:val="nil"/>
              <w:right w:val="nil"/>
            </w:tcBorders>
          </w:tcPr>
          <w:p w14:paraId="00000154" w14:textId="77777777" w:rsidR="006205E7" w:rsidRDefault="00142CF5">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β</w:t>
            </w:r>
          </w:p>
        </w:tc>
        <w:tc>
          <w:tcPr>
            <w:tcW w:w="1183" w:type="dxa"/>
            <w:tcBorders>
              <w:top w:val="nil"/>
              <w:left w:val="nil"/>
              <w:bottom w:val="nil"/>
              <w:right w:val="nil"/>
            </w:tcBorders>
          </w:tcPr>
          <w:p w14:paraId="00000155" w14:textId="77777777" w:rsidR="006205E7" w:rsidRDefault="00142CF5">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CI 95%</w:t>
            </w:r>
          </w:p>
        </w:tc>
        <w:tc>
          <w:tcPr>
            <w:tcW w:w="1511" w:type="dxa"/>
            <w:tcBorders>
              <w:top w:val="nil"/>
              <w:left w:val="nil"/>
              <w:bottom w:val="nil"/>
              <w:right w:val="nil"/>
            </w:tcBorders>
          </w:tcPr>
          <w:p w14:paraId="00000156" w14:textId="77777777" w:rsidR="006205E7" w:rsidRDefault="006205E7">
            <w:pPr>
              <w:jc w:val="right"/>
              <w:rPr>
                <w:rFonts w:ascii="Times New Roman" w:eastAsia="Times New Roman" w:hAnsi="Times New Roman" w:cs="Times New Roman"/>
                <w:b/>
                <w:sz w:val="20"/>
                <w:szCs w:val="20"/>
              </w:rPr>
            </w:pPr>
          </w:p>
        </w:tc>
        <w:tc>
          <w:tcPr>
            <w:tcW w:w="716" w:type="dxa"/>
            <w:tcBorders>
              <w:top w:val="nil"/>
              <w:left w:val="nil"/>
              <w:bottom w:val="nil"/>
              <w:right w:val="nil"/>
            </w:tcBorders>
          </w:tcPr>
          <w:p w14:paraId="00000157" w14:textId="77777777" w:rsidR="006205E7" w:rsidRDefault="006205E7">
            <w:pPr>
              <w:jc w:val="right"/>
              <w:rPr>
                <w:rFonts w:ascii="Times New Roman" w:eastAsia="Times New Roman" w:hAnsi="Times New Roman" w:cs="Times New Roman"/>
                <w:b/>
                <w:sz w:val="20"/>
                <w:szCs w:val="20"/>
              </w:rPr>
            </w:pPr>
          </w:p>
        </w:tc>
        <w:tc>
          <w:tcPr>
            <w:tcW w:w="1688" w:type="dxa"/>
            <w:tcBorders>
              <w:top w:val="nil"/>
              <w:left w:val="nil"/>
              <w:bottom w:val="nil"/>
              <w:right w:val="nil"/>
            </w:tcBorders>
          </w:tcPr>
          <w:p w14:paraId="00000158" w14:textId="77777777" w:rsidR="006205E7" w:rsidRDefault="006205E7">
            <w:pPr>
              <w:jc w:val="center"/>
              <w:rPr>
                <w:rFonts w:ascii="Times New Roman" w:eastAsia="Times New Roman" w:hAnsi="Times New Roman" w:cs="Times New Roman"/>
                <w:b/>
                <w:sz w:val="20"/>
                <w:szCs w:val="20"/>
              </w:rPr>
            </w:pPr>
          </w:p>
        </w:tc>
      </w:tr>
      <w:tr w:rsidR="006205E7" w14:paraId="392E40D8" w14:textId="77777777">
        <w:trPr>
          <w:jc w:val="center"/>
        </w:trPr>
        <w:tc>
          <w:tcPr>
            <w:tcW w:w="2268" w:type="dxa"/>
            <w:tcBorders>
              <w:top w:val="nil"/>
              <w:left w:val="nil"/>
              <w:bottom w:val="nil"/>
              <w:right w:val="nil"/>
            </w:tcBorders>
          </w:tcPr>
          <w:p w14:paraId="00000159" w14:textId="77777777" w:rsidR="006205E7" w:rsidRDefault="00142CF5">
            <w:pPr>
              <w:jc w:val="righ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Spatial 500</w:t>
            </w:r>
          </w:p>
        </w:tc>
        <w:tc>
          <w:tcPr>
            <w:tcW w:w="1843" w:type="dxa"/>
            <w:tcBorders>
              <w:top w:val="nil"/>
              <w:left w:val="nil"/>
              <w:bottom w:val="nil"/>
              <w:right w:val="nil"/>
            </w:tcBorders>
          </w:tcPr>
          <w:p w14:paraId="0000015A" w14:textId="77777777" w:rsidR="006205E7" w:rsidRDefault="00142CF5">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intercept</w:t>
            </w:r>
          </w:p>
        </w:tc>
        <w:tc>
          <w:tcPr>
            <w:tcW w:w="1072" w:type="dxa"/>
            <w:tcBorders>
              <w:top w:val="nil"/>
              <w:left w:val="nil"/>
              <w:bottom w:val="nil"/>
              <w:right w:val="nil"/>
            </w:tcBorders>
          </w:tcPr>
          <w:p w14:paraId="0000015B" w14:textId="77777777" w:rsidR="006205E7" w:rsidRDefault="00142CF5">
            <w:pPr>
              <w:jc w:val="right"/>
              <w:rPr>
                <w:rFonts w:ascii="Times New Roman" w:eastAsia="Times New Roman" w:hAnsi="Times New Roman" w:cs="Times New Roman"/>
                <w:b/>
                <w:sz w:val="20"/>
                <w:szCs w:val="20"/>
              </w:rPr>
            </w:pPr>
            <w:r>
              <w:rPr>
                <w:rFonts w:ascii="Times New Roman" w:eastAsia="Times New Roman" w:hAnsi="Times New Roman" w:cs="Times New Roman"/>
                <w:sz w:val="20"/>
                <w:szCs w:val="20"/>
              </w:rPr>
              <w:t>13.33</w:t>
            </w:r>
          </w:p>
        </w:tc>
        <w:tc>
          <w:tcPr>
            <w:tcW w:w="1183" w:type="dxa"/>
            <w:tcBorders>
              <w:top w:val="nil"/>
              <w:left w:val="nil"/>
              <w:bottom w:val="nil"/>
              <w:right w:val="nil"/>
            </w:tcBorders>
          </w:tcPr>
          <w:p w14:paraId="0000015C" w14:textId="77777777" w:rsidR="006205E7" w:rsidRDefault="00142CF5">
            <w:pPr>
              <w:jc w:val="right"/>
              <w:rPr>
                <w:rFonts w:ascii="Times New Roman" w:eastAsia="Times New Roman" w:hAnsi="Times New Roman" w:cs="Times New Roman"/>
                <w:b/>
                <w:sz w:val="20"/>
                <w:szCs w:val="20"/>
              </w:rPr>
            </w:pPr>
            <w:r>
              <w:rPr>
                <w:rFonts w:ascii="Times New Roman" w:eastAsia="Times New Roman" w:hAnsi="Times New Roman" w:cs="Times New Roman"/>
                <w:sz w:val="20"/>
                <w:szCs w:val="20"/>
              </w:rPr>
              <w:t>8.24, 18.62</w:t>
            </w:r>
          </w:p>
        </w:tc>
        <w:tc>
          <w:tcPr>
            <w:tcW w:w="1511" w:type="dxa"/>
            <w:tcBorders>
              <w:top w:val="nil"/>
              <w:left w:val="nil"/>
              <w:bottom w:val="nil"/>
              <w:right w:val="nil"/>
            </w:tcBorders>
          </w:tcPr>
          <w:p w14:paraId="0000015D" w14:textId="77777777" w:rsidR="006205E7" w:rsidRDefault="006205E7">
            <w:pPr>
              <w:jc w:val="right"/>
              <w:rPr>
                <w:rFonts w:ascii="Times New Roman" w:eastAsia="Times New Roman" w:hAnsi="Times New Roman" w:cs="Times New Roman"/>
                <w:b/>
                <w:sz w:val="20"/>
                <w:szCs w:val="20"/>
              </w:rPr>
            </w:pPr>
          </w:p>
        </w:tc>
        <w:tc>
          <w:tcPr>
            <w:tcW w:w="716" w:type="dxa"/>
            <w:tcBorders>
              <w:top w:val="nil"/>
              <w:left w:val="nil"/>
              <w:bottom w:val="nil"/>
              <w:right w:val="nil"/>
            </w:tcBorders>
          </w:tcPr>
          <w:p w14:paraId="0000015E" w14:textId="77777777" w:rsidR="006205E7" w:rsidRDefault="006205E7">
            <w:pPr>
              <w:jc w:val="right"/>
              <w:rPr>
                <w:rFonts w:ascii="Times New Roman" w:eastAsia="Times New Roman" w:hAnsi="Times New Roman" w:cs="Times New Roman"/>
                <w:b/>
                <w:sz w:val="20"/>
                <w:szCs w:val="20"/>
              </w:rPr>
            </w:pPr>
          </w:p>
        </w:tc>
        <w:tc>
          <w:tcPr>
            <w:tcW w:w="1688" w:type="dxa"/>
            <w:tcBorders>
              <w:top w:val="nil"/>
              <w:left w:val="nil"/>
              <w:bottom w:val="nil"/>
              <w:right w:val="nil"/>
            </w:tcBorders>
          </w:tcPr>
          <w:p w14:paraId="0000015F" w14:textId="77777777" w:rsidR="006205E7" w:rsidRDefault="00142CF5">
            <w:pPr>
              <w:jc w:val="right"/>
              <w:rPr>
                <w:rFonts w:ascii="Times New Roman" w:eastAsia="Times New Roman" w:hAnsi="Times New Roman" w:cs="Times New Roman"/>
                <w:b/>
                <w:sz w:val="20"/>
                <w:szCs w:val="20"/>
              </w:rPr>
            </w:pPr>
            <w:proofErr w:type="spellStart"/>
            <w:r>
              <w:rPr>
                <w:rFonts w:ascii="Times New Roman" w:eastAsia="Times New Roman" w:hAnsi="Times New Roman" w:cs="Times New Roman"/>
                <w:sz w:val="20"/>
                <w:szCs w:val="20"/>
              </w:rPr>
              <w:t>σ</w:t>
            </w:r>
            <w:r>
              <w:rPr>
                <w:rFonts w:ascii="Times New Roman" w:eastAsia="Times New Roman" w:hAnsi="Times New Roman" w:cs="Times New Roman"/>
                <w:sz w:val="20"/>
                <w:szCs w:val="20"/>
                <w:vertAlign w:val="subscript"/>
              </w:rPr>
              <w:t>u</w:t>
            </w:r>
            <w:proofErr w:type="spellEnd"/>
            <w:r>
              <w:rPr>
                <w:rFonts w:ascii="Times New Roman" w:eastAsia="Times New Roman" w:hAnsi="Times New Roman" w:cs="Times New Roman"/>
                <w:sz w:val="20"/>
                <w:szCs w:val="20"/>
              </w:rPr>
              <w:t xml:space="preserve"> = 0.15</w:t>
            </w:r>
          </w:p>
        </w:tc>
      </w:tr>
      <w:tr w:rsidR="006205E7" w14:paraId="3E7A704A" w14:textId="77777777">
        <w:trPr>
          <w:jc w:val="center"/>
        </w:trPr>
        <w:tc>
          <w:tcPr>
            <w:tcW w:w="2268" w:type="dxa"/>
            <w:tcBorders>
              <w:top w:val="nil"/>
              <w:left w:val="nil"/>
              <w:bottom w:val="nil"/>
              <w:right w:val="nil"/>
            </w:tcBorders>
          </w:tcPr>
          <w:p w14:paraId="00000160" w14:textId="77777777" w:rsidR="006205E7" w:rsidRDefault="006205E7">
            <w:pPr>
              <w:jc w:val="right"/>
              <w:rPr>
                <w:rFonts w:ascii="Times New Roman" w:eastAsia="Times New Roman" w:hAnsi="Times New Roman" w:cs="Times New Roman"/>
                <w:color w:val="000000"/>
                <w:sz w:val="20"/>
                <w:szCs w:val="20"/>
              </w:rPr>
            </w:pPr>
          </w:p>
        </w:tc>
        <w:tc>
          <w:tcPr>
            <w:tcW w:w="1843" w:type="dxa"/>
            <w:tcBorders>
              <w:top w:val="nil"/>
              <w:left w:val="nil"/>
              <w:bottom w:val="nil"/>
              <w:right w:val="nil"/>
            </w:tcBorders>
          </w:tcPr>
          <w:p w14:paraId="00000161" w14:textId="77777777" w:rsidR="006205E7" w:rsidRDefault="00142CF5">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SST</w:t>
            </w:r>
          </w:p>
        </w:tc>
        <w:tc>
          <w:tcPr>
            <w:tcW w:w="1072" w:type="dxa"/>
            <w:tcBorders>
              <w:top w:val="nil"/>
              <w:left w:val="nil"/>
              <w:bottom w:val="nil"/>
              <w:right w:val="nil"/>
            </w:tcBorders>
          </w:tcPr>
          <w:p w14:paraId="00000162" w14:textId="77777777" w:rsidR="006205E7" w:rsidRDefault="00142CF5">
            <w:pPr>
              <w:jc w:val="right"/>
              <w:rPr>
                <w:rFonts w:ascii="Times New Roman" w:eastAsia="Times New Roman" w:hAnsi="Times New Roman" w:cs="Times New Roman"/>
                <w:b/>
                <w:sz w:val="20"/>
                <w:szCs w:val="20"/>
              </w:rPr>
            </w:pPr>
            <w:r>
              <w:rPr>
                <w:rFonts w:ascii="Times New Roman" w:eastAsia="Times New Roman" w:hAnsi="Times New Roman" w:cs="Times New Roman"/>
                <w:sz w:val="20"/>
                <w:szCs w:val="20"/>
              </w:rPr>
              <w:t>-0.41</w:t>
            </w:r>
          </w:p>
        </w:tc>
        <w:tc>
          <w:tcPr>
            <w:tcW w:w="1183" w:type="dxa"/>
            <w:tcBorders>
              <w:top w:val="nil"/>
              <w:left w:val="nil"/>
              <w:bottom w:val="nil"/>
              <w:right w:val="nil"/>
            </w:tcBorders>
          </w:tcPr>
          <w:p w14:paraId="00000163" w14:textId="77777777" w:rsidR="006205E7" w:rsidRDefault="00142CF5">
            <w:pPr>
              <w:jc w:val="right"/>
              <w:rPr>
                <w:rFonts w:ascii="Times New Roman" w:eastAsia="Times New Roman" w:hAnsi="Times New Roman" w:cs="Times New Roman"/>
                <w:b/>
                <w:sz w:val="20"/>
                <w:szCs w:val="20"/>
              </w:rPr>
            </w:pPr>
            <w:r>
              <w:rPr>
                <w:rFonts w:ascii="Times New Roman" w:eastAsia="Times New Roman" w:hAnsi="Times New Roman" w:cs="Times New Roman"/>
                <w:sz w:val="20"/>
                <w:szCs w:val="20"/>
              </w:rPr>
              <w:t>-0.62, -0.20</w:t>
            </w:r>
          </w:p>
        </w:tc>
        <w:tc>
          <w:tcPr>
            <w:tcW w:w="1511" w:type="dxa"/>
            <w:tcBorders>
              <w:top w:val="nil"/>
              <w:left w:val="nil"/>
              <w:bottom w:val="nil"/>
              <w:right w:val="nil"/>
            </w:tcBorders>
          </w:tcPr>
          <w:p w14:paraId="00000164" w14:textId="77777777" w:rsidR="006205E7" w:rsidRDefault="006205E7">
            <w:pPr>
              <w:jc w:val="right"/>
              <w:rPr>
                <w:rFonts w:ascii="Times New Roman" w:eastAsia="Times New Roman" w:hAnsi="Times New Roman" w:cs="Times New Roman"/>
                <w:b/>
                <w:sz w:val="20"/>
                <w:szCs w:val="20"/>
              </w:rPr>
            </w:pPr>
          </w:p>
        </w:tc>
        <w:tc>
          <w:tcPr>
            <w:tcW w:w="716" w:type="dxa"/>
            <w:tcBorders>
              <w:top w:val="nil"/>
              <w:left w:val="nil"/>
              <w:bottom w:val="nil"/>
              <w:right w:val="nil"/>
            </w:tcBorders>
          </w:tcPr>
          <w:p w14:paraId="00000165" w14:textId="77777777" w:rsidR="006205E7" w:rsidRDefault="006205E7">
            <w:pPr>
              <w:jc w:val="right"/>
              <w:rPr>
                <w:rFonts w:ascii="Times New Roman" w:eastAsia="Times New Roman" w:hAnsi="Times New Roman" w:cs="Times New Roman"/>
                <w:b/>
                <w:sz w:val="20"/>
                <w:szCs w:val="20"/>
              </w:rPr>
            </w:pPr>
          </w:p>
        </w:tc>
        <w:tc>
          <w:tcPr>
            <w:tcW w:w="1688" w:type="dxa"/>
            <w:tcBorders>
              <w:top w:val="nil"/>
              <w:left w:val="nil"/>
              <w:bottom w:val="nil"/>
              <w:right w:val="nil"/>
            </w:tcBorders>
          </w:tcPr>
          <w:p w14:paraId="00000166" w14:textId="77777777" w:rsidR="006205E7" w:rsidRDefault="00142CF5">
            <w:pPr>
              <w:jc w:val="right"/>
              <w:rPr>
                <w:rFonts w:ascii="Times New Roman" w:eastAsia="Times New Roman" w:hAnsi="Times New Roman" w:cs="Times New Roman"/>
                <w:b/>
                <w:sz w:val="20"/>
                <w:szCs w:val="20"/>
              </w:rPr>
            </w:pPr>
            <w:r>
              <w:rPr>
                <w:rFonts w:ascii="Times New Roman" w:eastAsia="Times New Roman" w:hAnsi="Times New Roman" w:cs="Times New Roman"/>
                <w:sz w:val="20"/>
                <w:szCs w:val="20"/>
              </w:rPr>
              <w:t>range = 73</w:t>
            </w:r>
          </w:p>
        </w:tc>
      </w:tr>
      <w:tr w:rsidR="006205E7" w14:paraId="7A32AE35" w14:textId="77777777">
        <w:trPr>
          <w:jc w:val="center"/>
        </w:trPr>
        <w:tc>
          <w:tcPr>
            <w:tcW w:w="2268" w:type="dxa"/>
            <w:tcBorders>
              <w:top w:val="nil"/>
              <w:left w:val="nil"/>
              <w:bottom w:val="nil"/>
              <w:right w:val="nil"/>
            </w:tcBorders>
          </w:tcPr>
          <w:p w14:paraId="00000167" w14:textId="77777777" w:rsidR="006205E7" w:rsidRDefault="00142CF5">
            <w:pPr>
              <w:jc w:val="righ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Spatial 1000</w:t>
            </w:r>
          </w:p>
        </w:tc>
        <w:tc>
          <w:tcPr>
            <w:tcW w:w="1843" w:type="dxa"/>
            <w:tcBorders>
              <w:top w:val="nil"/>
              <w:left w:val="nil"/>
              <w:bottom w:val="nil"/>
              <w:right w:val="nil"/>
            </w:tcBorders>
          </w:tcPr>
          <w:p w14:paraId="00000168" w14:textId="77777777" w:rsidR="006205E7" w:rsidRDefault="00142CF5">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intercept</w:t>
            </w:r>
          </w:p>
        </w:tc>
        <w:tc>
          <w:tcPr>
            <w:tcW w:w="1072" w:type="dxa"/>
            <w:tcBorders>
              <w:top w:val="nil"/>
              <w:left w:val="nil"/>
              <w:bottom w:val="nil"/>
              <w:right w:val="nil"/>
            </w:tcBorders>
          </w:tcPr>
          <w:p w14:paraId="00000169" w14:textId="77777777" w:rsidR="006205E7" w:rsidRDefault="00142CF5">
            <w:pPr>
              <w:jc w:val="right"/>
              <w:rPr>
                <w:rFonts w:ascii="Times New Roman" w:eastAsia="Times New Roman" w:hAnsi="Times New Roman" w:cs="Times New Roman"/>
                <w:b/>
                <w:sz w:val="20"/>
                <w:szCs w:val="20"/>
              </w:rPr>
            </w:pPr>
            <w:r>
              <w:rPr>
                <w:rFonts w:ascii="Times New Roman" w:eastAsia="Times New Roman" w:hAnsi="Times New Roman" w:cs="Times New Roman"/>
                <w:sz w:val="20"/>
                <w:szCs w:val="20"/>
              </w:rPr>
              <w:t>13.53</w:t>
            </w:r>
          </w:p>
        </w:tc>
        <w:tc>
          <w:tcPr>
            <w:tcW w:w="1183" w:type="dxa"/>
            <w:tcBorders>
              <w:top w:val="nil"/>
              <w:left w:val="nil"/>
              <w:bottom w:val="nil"/>
              <w:right w:val="nil"/>
            </w:tcBorders>
          </w:tcPr>
          <w:p w14:paraId="0000016A" w14:textId="77777777" w:rsidR="006205E7" w:rsidRDefault="00142CF5">
            <w:pPr>
              <w:jc w:val="right"/>
              <w:rPr>
                <w:rFonts w:ascii="Times New Roman" w:eastAsia="Times New Roman" w:hAnsi="Times New Roman" w:cs="Times New Roman"/>
                <w:b/>
                <w:sz w:val="20"/>
                <w:szCs w:val="20"/>
              </w:rPr>
            </w:pPr>
            <w:r>
              <w:rPr>
                <w:rFonts w:ascii="Times New Roman" w:eastAsia="Times New Roman" w:hAnsi="Times New Roman" w:cs="Times New Roman"/>
                <w:sz w:val="20"/>
                <w:szCs w:val="20"/>
              </w:rPr>
              <w:t>8.38, 18.95</w:t>
            </w:r>
          </w:p>
        </w:tc>
        <w:tc>
          <w:tcPr>
            <w:tcW w:w="1511" w:type="dxa"/>
            <w:tcBorders>
              <w:top w:val="nil"/>
              <w:left w:val="nil"/>
              <w:bottom w:val="nil"/>
              <w:right w:val="nil"/>
            </w:tcBorders>
          </w:tcPr>
          <w:p w14:paraId="0000016B" w14:textId="77777777" w:rsidR="006205E7" w:rsidRDefault="006205E7">
            <w:pPr>
              <w:jc w:val="right"/>
              <w:rPr>
                <w:rFonts w:ascii="Times New Roman" w:eastAsia="Times New Roman" w:hAnsi="Times New Roman" w:cs="Times New Roman"/>
                <w:b/>
                <w:sz w:val="20"/>
                <w:szCs w:val="20"/>
              </w:rPr>
            </w:pPr>
          </w:p>
        </w:tc>
        <w:tc>
          <w:tcPr>
            <w:tcW w:w="716" w:type="dxa"/>
            <w:tcBorders>
              <w:top w:val="nil"/>
              <w:left w:val="nil"/>
              <w:bottom w:val="nil"/>
              <w:right w:val="nil"/>
            </w:tcBorders>
          </w:tcPr>
          <w:p w14:paraId="0000016C" w14:textId="77777777" w:rsidR="006205E7" w:rsidRDefault="006205E7">
            <w:pPr>
              <w:jc w:val="right"/>
              <w:rPr>
                <w:rFonts w:ascii="Times New Roman" w:eastAsia="Times New Roman" w:hAnsi="Times New Roman" w:cs="Times New Roman"/>
                <w:b/>
                <w:sz w:val="20"/>
                <w:szCs w:val="20"/>
              </w:rPr>
            </w:pPr>
          </w:p>
        </w:tc>
        <w:tc>
          <w:tcPr>
            <w:tcW w:w="1688" w:type="dxa"/>
            <w:tcBorders>
              <w:top w:val="nil"/>
              <w:left w:val="nil"/>
              <w:bottom w:val="nil"/>
              <w:right w:val="nil"/>
            </w:tcBorders>
          </w:tcPr>
          <w:p w14:paraId="0000016D" w14:textId="77777777" w:rsidR="006205E7" w:rsidRDefault="00142CF5">
            <w:pPr>
              <w:jc w:val="right"/>
              <w:rPr>
                <w:rFonts w:ascii="Times New Roman" w:eastAsia="Times New Roman" w:hAnsi="Times New Roman" w:cs="Times New Roman"/>
                <w:b/>
                <w:sz w:val="20"/>
                <w:szCs w:val="20"/>
              </w:rPr>
            </w:pPr>
            <w:proofErr w:type="spellStart"/>
            <w:r>
              <w:rPr>
                <w:rFonts w:ascii="Times New Roman" w:eastAsia="Times New Roman" w:hAnsi="Times New Roman" w:cs="Times New Roman"/>
                <w:sz w:val="20"/>
                <w:szCs w:val="20"/>
              </w:rPr>
              <w:t>σ</w:t>
            </w:r>
            <w:r>
              <w:rPr>
                <w:rFonts w:ascii="Times New Roman" w:eastAsia="Times New Roman" w:hAnsi="Times New Roman" w:cs="Times New Roman"/>
                <w:sz w:val="20"/>
                <w:szCs w:val="20"/>
                <w:vertAlign w:val="subscript"/>
              </w:rPr>
              <w:t>u</w:t>
            </w:r>
            <w:proofErr w:type="spellEnd"/>
            <w:r>
              <w:rPr>
                <w:rFonts w:ascii="Times New Roman" w:eastAsia="Times New Roman" w:hAnsi="Times New Roman" w:cs="Times New Roman"/>
                <w:sz w:val="20"/>
                <w:szCs w:val="20"/>
              </w:rPr>
              <w:t xml:space="preserve"> = 0.15</w:t>
            </w:r>
          </w:p>
        </w:tc>
      </w:tr>
      <w:tr w:rsidR="006205E7" w14:paraId="0552139B" w14:textId="77777777">
        <w:trPr>
          <w:jc w:val="center"/>
        </w:trPr>
        <w:tc>
          <w:tcPr>
            <w:tcW w:w="2268" w:type="dxa"/>
            <w:tcBorders>
              <w:top w:val="nil"/>
              <w:left w:val="nil"/>
              <w:bottom w:val="nil"/>
              <w:right w:val="nil"/>
            </w:tcBorders>
          </w:tcPr>
          <w:p w14:paraId="0000016E" w14:textId="77777777" w:rsidR="006205E7" w:rsidRDefault="006205E7">
            <w:pPr>
              <w:jc w:val="right"/>
              <w:rPr>
                <w:rFonts w:ascii="Times New Roman" w:eastAsia="Times New Roman" w:hAnsi="Times New Roman" w:cs="Times New Roman"/>
                <w:color w:val="000000"/>
                <w:sz w:val="20"/>
                <w:szCs w:val="20"/>
              </w:rPr>
            </w:pPr>
          </w:p>
        </w:tc>
        <w:tc>
          <w:tcPr>
            <w:tcW w:w="1843" w:type="dxa"/>
            <w:tcBorders>
              <w:top w:val="nil"/>
              <w:left w:val="nil"/>
              <w:bottom w:val="nil"/>
              <w:right w:val="nil"/>
            </w:tcBorders>
          </w:tcPr>
          <w:p w14:paraId="0000016F" w14:textId="77777777" w:rsidR="006205E7" w:rsidRDefault="00142CF5">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SST</w:t>
            </w:r>
          </w:p>
        </w:tc>
        <w:tc>
          <w:tcPr>
            <w:tcW w:w="1072" w:type="dxa"/>
            <w:tcBorders>
              <w:top w:val="nil"/>
              <w:left w:val="nil"/>
              <w:bottom w:val="nil"/>
              <w:right w:val="nil"/>
            </w:tcBorders>
          </w:tcPr>
          <w:p w14:paraId="00000170" w14:textId="77777777" w:rsidR="006205E7" w:rsidRDefault="00142CF5">
            <w:pPr>
              <w:jc w:val="right"/>
              <w:rPr>
                <w:rFonts w:ascii="Times New Roman" w:eastAsia="Times New Roman" w:hAnsi="Times New Roman" w:cs="Times New Roman"/>
                <w:b/>
                <w:sz w:val="20"/>
                <w:szCs w:val="20"/>
              </w:rPr>
            </w:pPr>
            <w:r>
              <w:rPr>
                <w:rFonts w:ascii="Times New Roman" w:eastAsia="Times New Roman" w:hAnsi="Times New Roman" w:cs="Times New Roman"/>
                <w:sz w:val="20"/>
                <w:szCs w:val="20"/>
              </w:rPr>
              <w:t>-0.42</w:t>
            </w:r>
          </w:p>
        </w:tc>
        <w:tc>
          <w:tcPr>
            <w:tcW w:w="1183" w:type="dxa"/>
            <w:tcBorders>
              <w:top w:val="nil"/>
              <w:left w:val="nil"/>
              <w:bottom w:val="nil"/>
              <w:right w:val="nil"/>
            </w:tcBorders>
          </w:tcPr>
          <w:p w14:paraId="00000171" w14:textId="77777777" w:rsidR="006205E7" w:rsidRDefault="00142CF5">
            <w:pPr>
              <w:jc w:val="right"/>
              <w:rPr>
                <w:rFonts w:ascii="Times New Roman" w:eastAsia="Times New Roman" w:hAnsi="Times New Roman" w:cs="Times New Roman"/>
                <w:b/>
                <w:sz w:val="20"/>
                <w:szCs w:val="20"/>
              </w:rPr>
            </w:pPr>
            <w:r>
              <w:rPr>
                <w:rFonts w:ascii="Times New Roman" w:eastAsia="Times New Roman" w:hAnsi="Times New Roman" w:cs="Times New Roman"/>
                <w:sz w:val="20"/>
                <w:szCs w:val="20"/>
              </w:rPr>
              <w:t>-0.63, -0.21</w:t>
            </w:r>
          </w:p>
        </w:tc>
        <w:tc>
          <w:tcPr>
            <w:tcW w:w="1511" w:type="dxa"/>
            <w:tcBorders>
              <w:top w:val="nil"/>
              <w:left w:val="nil"/>
              <w:bottom w:val="nil"/>
              <w:right w:val="nil"/>
            </w:tcBorders>
          </w:tcPr>
          <w:p w14:paraId="00000172" w14:textId="77777777" w:rsidR="006205E7" w:rsidRDefault="006205E7">
            <w:pPr>
              <w:jc w:val="right"/>
              <w:rPr>
                <w:rFonts w:ascii="Times New Roman" w:eastAsia="Times New Roman" w:hAnsi="Times New Roman" w:cs="Times New Roman"/>
                <w:b/>
                <w:sz w:val="20"/>
                <w:szCs w:val="20"/>
              </w:rPr>
            </w:pPr>
          </w:p>
        </w:tc>
        <w:tc>
          <w:tcPr>
            <w:tcW w:w="716" w:type="dxa"/>
            <w:tcBorders>
              <w:top w:val="nil"/>
              <w:left w:val="nil"/>
              <w:bottom w:val="nil"/>
              <w:right w:val="nil"/>
            </w:tcBorders>
          </w:tcPr>
          <w:p w14:paraId="00000173" w14:textId="77777777" w:rsidR="006205E7" w:rsidRDefault="006205E7">
            <w:pPr>
              <w:jc w:val="right"/>
              <w:rPr>
                <w:rFonts w:ascii="Times New Roman" w:eastAsia="Times New Roman" w:hAnsi="Times New Roman" w:cs="Times New Roman"/>
                <w:b/>
                <w:sz w:val="20"/>
                <w:szCs w:val="20"/>
              </w:rPr>
            </w:pPr>
          </w:p>
        </w:tc>
        <w:tc>
          <w:tcPr>
            <w:tcW w:w="1688" w:type="dxa"/>
            <w:tcBorders>
              <w:top w:val="nil"/>
              <w:left w:val="nil"/>
              <w:bottom w:val="nil"/>
              <w:right w:val="nil"/>
            </w:tcBorders>
          </w:tcPr>
          <w:p w14:paraId="00000174" w14:textId="77777777" w:rsidR="006205E7" w:rsidRDefault="00142CF5">
            <w:pPr>
              <w:jc w:val="right"/>
              <w:rPr>
                <w:rFonts w:ascii="Times New Roman" w:eastAsia="Times New Roman" w:hAnsi="Times New Roman" w:cs="Times New Roman"/>
                <w:b/>
                <w:sz w:val="20"/>
                <w:szCs w:val="20"/>
              </w:rPr>
            </w:pPr>
            <w:r>
              <w:rPr>
                <w:rFonts w:ascii="Times New Roman" w:eastAsia="Times New Roman" w:hAnsi="Times New Roman" w:cs="Times New Roman"/>
                <w:sz w:val="20"/>
                <w:szCs w:val="20"/>
              </w:rPr>
              <w:t>range = 314</w:t>
            </w:r>
          </w:p>
        </w:tc>
      </w:tr>
      <w:tr w:rsidR="006205E7" w14:paraId="38C6C799" w14:textId="77777777">
        <w:trPr>
          <w:jc w:val="center"/>
        </w:trPr>
        <w:tc>
          <w:tcPr>
            <w:tcW w:w="2268" w:type="dxa"/>
            <w:tcBorders>
              <w:top w:val="single" w:sz="4" w:space="0" w:color="000000"/>
            </w:tcBorders>
          </w:tcPr>
          <w:p w14:paraId="00000175" w14:textId="77777777" w:rsidR="006205E7" w:rsidRDefault="00142CF5">
            <w:pPr>
              <w:jc w:val="both"/>
              <w:rPr>
                <w:rFonts w:ascii="Times New Roman" w:eastAsia="Times New Roman" w:hAnsi="Times New Roman" w:cs="Times New Roman"/>
                <w:b/>
                <w:color w:val="000000"/>
                <w:sz w:val="20"/>
                <w:szCs w:val="20"/>
              </w:rPr>
            </w:pPr>
            <w:proofErr w:type="spellStart"/>
            <w:r>
              <w:rPr>
                <w:rFonts w:ascii="Times New Roman" w:eastAsia="Times New Roman" w:hAnsi="Times New Roman" w:cs="Times New Roman"/>
                <w:i/>
                <w:color w:val="000000"/>
                <w:sz w:val="20"/>
                <w:szCs w:val="20"/>
              </w:rPr>
              <w:t>Lottia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subrugosa</w:t>
            </w:r>
            <w:proofErr w:type="spellEnd"/>
          </w:p>
        </w:tc>
        <w:tc>
          <w:tcPr>
            <w:tcW w:w="1843" w:type="dxa"/>
            <w:tcBorders>
              <w:top w:val="single" w:sz="4" w:space="0" w:color="000000"/>
            </w:tcBorders>
          </w:tcPr>
          <w:p w14:paraId="00000176" w14:textId="77777777" w:rsidR="006205E7" w:rsidRDefault="006205E7">
            <w:pPr>
              <w:jc w:val="both"/>
              <w:rPr>
                <w:rFonts w:ascii="Times New Roman" w:eastAsia="Times New Roman" w:hAnsi="Times New Roman" w:cs="Times New Roman"/>
                <w:b/>
                <w:color w:val="000000"/>
                <w:sz w:val="20"/>
                <w:szCs w:val="20"/>
              </w:rPr>
            </w:pPr>
          </w:p>
        </w:tc>
        <w:tc>
          <w:tcPr>
            <w:tcW w:w="1072" w:type="dxa"/>
            <w:tcBorders>
              <w:top w:val="single" w:sz="4" w:space="0" w:color="000000"/>
            </w:tcBorders>
          </w:tcPr>
          <w:p w14:paraId="00000177" w14:textId="77777777" w:rsidR="006205E7" w:rsidRDefault="006205E7">
            <w:pPr>
              <w:jc w:val="right"/>
              <w:rPr>
                <w:rFonts w:ascii="Times New Roman" w:eastAsia="Times New Roman" w:hAnsi="Times New Roman" w:cs="Times New Roman"/>
                <w:b/>
                <w:sz w:val="20"/>
                <w:szCs w:val="20"/>
              </w:rPr>
            </w:pPr>
          </w:p>
        </w:tc>
        <w:tc>
          <w:tcPr>
            <w:tcW w:w="1183" w:type="dxa"/>
            <w:tcBorders>
              <w:top w:val="single" w:sz="4" w:space="0" w:color="000000"/>
            </w:tcBorders>
          </w:tcPr>
          <w:p w14:paraId="00000178" w14:textId="77777777" w:rsidR="006205E7" w:rsidRDefault="006205E7">
            <w:pPr>
              <w:jc w:val="right"/>
              <w:rPr>
                <w:rFonts w:ascii="Times New Roman" w:eastAsia="Times New Roman" w:hAnsi="Times New Roman" w:cs="Times New Roman"/>
                <w:b/>
                <w:sz w:val="20"/>
                <w:szCs w:val="20"/>
              </w:rPr>
            </w:pPr>
          </w:p>
        </w:tc>
        <w:tc>
          <w:tcPr>
            <w:tcW w:w="1511" w:type="dxa"/>
            <w:tcBorders>
              <w:top w:val="single" w:sz="4" w:space="0" w:color="000000"/>
            </w:tcBorders>
          </w:tcPr>
          <w:p w14:paraId="00000179" w14:textId="77777777" w:rsidR="006205E7" w:rsidRDefault="006205E7">
            <w:pPr>
              <w:jc w:val="right"/>
              <w:rPr>
                <w:rFonts w:ascii="Times New Roman" w:eastAsia="Times New Roman" w:hAnsi="Times New Roman" w:cs="Times New Roman"/>
                <w:b/>
                <w:sz w:val="20"/>
                <w:szCs w:val="20"/>
              </w:rPr>
            </w:pPr>
          </w:p>
        </w:tc>
        <w:tc>
          <w:tcPr>
            <w:tcW w:w="716" w:type="dxa"/>
            <w:tcBorders>
              <w:top w:val="single" w:sz="4" w:space="0" w:color="000000"/>
            </w:tcBorders>
          </w:tcPr>
          <w:p w14:paraId="0000017A" w14:textId="77777777" w:rsidR="006205E7" w:rsidRDefault="006205E7">
            <w:pPr>
              <w:jc w:val="right"/>
              <w:rPr>
                <w:rFonts w:ascii="Times New Roman" w:eastAsia="Times New Roman" w:hAnsi="Times New Roman" w:cs="Times New Roman"/>
                <w:b/>
                <w:sz w:val="20"/>
                <w:szCs w:val="20"/>
              </w:rPr>
            </w:pPr>
          </w:p>
        </w:tc>
        <w:tc>
          <w:tcPr>
            <w:tcW w:w="1688" w:type="dxa"/>
            <w:tcBorders>
              <w:top w:val="single" w:sz="4" w:space="0" w:color="000000"/>
            </w:tcBorders>
          </w:tcPr>
          <w:p w14:paraId="0000017B" w14:textId="77777777" w:rsidR="006205E7" w:rsidRDefault="006205E7">
            <w:pPr>
              <w:jc w:val="right"/>
              <w:rPr>
                <w:rFonts w:ascii="Times New Roman" w:eastAsia="Times New Roman" w:hAnsi="Times New Roman" w:cs="Times New Roman"/>
                <w:b/>
                <w:sz w:val="20"/>
                <w:szCs w:val="20"/>
              </w:rPr>
            </w:pPr>
          </w:p>
        </w:tc>
      </w:tr>
      <w:tr w:rsidR="006205E7" w14:paraId="3CE40B74" w14:textId="77777777">
        <w:trPr>
          <w:jc w:val="center"/>
        </w:trPr>
        <w:tc>
          <w:tcPr>
            <w:tcW w:w="2268" w:type="dxa"/>
          </w:tcPr>
          <w:p w14:paraId="0000017C"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Size (GAM)</w:t>
            </w:r>
          </w:p>
        </w:tc>
        <w:tc>
          <w:tcPr>
            <w:tcW w:w="1843" w:type="dxa"/>
          </w:tcPr>
          <w:p w14:paraId="0000017D" w14:textId="77777777" w:rsidR="006205E7" w:rsidRDefault="00142CF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intercept</w:t>
            </w:r>
          </w:p>
        </w:tc>
        <w:tc>
          <w:tcPr>
            <w:tcW w:w="1072" w:type="dxa"/>
          </w:tcPr>
          <w:p w14:paraId="0000017E"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7.49</w:t>
            </w:r>
          </w:p>
        </w:tc>
        <w:tc>
          <w:tcPr>
            <w:tcW w:w="1183" w:type="dxa"/>
          </w:tcPr>
          <w:p w14:paraId="0000017F"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w:t>
            </w:r>
          </w:p>
        </w:tc>
        <w:tc>
          <w:tcPr>
            <w:tcW w:w="1511" w:type="dxa"/>
          </w:tcPr>
          <w:p w14:paraId="00000180"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35.55***</w:t>
            </w:r>
          </w:p>
        </w:tc>
        <w:tc>
          <w:tcPr>
            <w:tcW w:w="716" w:type="dxa"/>
          </w:tcPr>
          <w:p w14:paraId="00000181"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w:t>
            </w:r>
          </w:p>
        </w:tc>
        <w:tc>
          <w:tcPr>
            <w:tcW w:w="1688" w:type="dxa"/>
          </w:tcPr>
          <w:p w14:paraId="00000182"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adjusted=0.56,</w:t>
            </w:r>
          </w:p>
        </w:tc>
      </w:tr>
      <w:tr w:rsidR="006205E7" w14:paraId="139836F0" w14:textId="77777777">
        <w:trPr>
          <w:jc w:val="center"/>
        </w:trPr>
        <w:tc>
          <w:tcPr>
            <w:tcW w:w="2268" w:type="dxa"/>
          </w:tcPr>
          <w:p w14:paraId="00000183" w14:textId="77777777" w:rsidR="006205E7" w:rsidRDefault="006205E7">
            <w:pPr>
              <w:jc w:val="right"/>
              <w:rPr>
                <w:rFonts w:ascii="Times New Roman" w:eastAsia="Times New Roman" w:hAnsi="Times New Roman" w:cs="Times New Roman"/>
                <w:sz w:val="20"/>
                <w:szCs w:val="20"/>
              </w:rPr>
            </w:pPr>
          </w:p>
        </w:tc>
        <w:tc>
          <w:tcPr>
            <w:tcW w:w="1843" w:type="dxa"/>
          </w:tcPr>
          <w:p w14:paraId="00000184" w14:textId="77777777" w:rsidR="006205E7" w:rsidRDefault="00142CF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s(SST)</w:t>
            </w:r>
          </w:p>
        </w:tc>
        <w:tc>
          <w:tcPr>
            <w:tcW w:w="1072" w:type="dxa"/>
          </w:tcPr>
          <w:p w14:paraId="00000185" w14:textId="77777777" w:rsidR="006205E7" w:rsidRDefault="006205E7">
            <w:pPr>
              <w:jc w:val="right"/>
              <w:rPr>
                <w:rFonts w:ascii="Times New Roman" w:eastAsia="Times New Roman" w:hAnsi="Times New Roman" w:cs="Times New Roman"/>
                <w:sz w:val="20"/>
                <w:szCs w:val="20"/>
              </w:rPr>
            </w:pPr>
          </w:p>
        </w:tc>
        <w:tc>
          <w:tcPr>
            <w:tcW w:w="1183" w:type="dxa"/>
          </w:tcPr>
          <w:p w14:paraId="00000186" w14:textId="77777777" w:rsidR="006205E7" w:rsidRDefault="006205E7">
            <w:pPr>
              <w:jc w:val="right"/>
              <w:rPr>
                <w:rFonts w:ascii="Times New Roman" w:eastAsia="Times New Roman" w:hAnsi="Times New Roman" w:cs="Times New Roman"/>
                <w:sz w:val="20"/>
                <w:szCs w:val="20"/>
              </w:rPr>
            </w:pPr>
          </w:p>
        </w:tc>
        <w:tc>
          <w:tcPr>
            <w:tcW w:w="1511" w:type="dxa"/>
          </w:tcPr>
          <w:p w14:paraId="00000187"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10.51***</w:t>
            </w:r>
          </w:p>
        </w:tc>
        <w:tc>
          <w:tcPr>
            <w:tcW w:w="716" w:type="dxa"/>
          </w:tcPr>
          <w:p w14:paraId="00000188" w14:textId="77777777" w:rsidR="006205E7" w:rsidRDefault="006205E7">
            <w:pPr>
              <w:jc w:val="right"/>
              <w:rPr>
                <w:rFonts w:ascii="Times New Roman" w:eastAsia="Times New Roman" w:hAnsi="Times New Roman" w:cs="Times New Roman"/>
                <w:sz w:val="20"/>
                <w:szCs w:val="20"/>
              </w:rPr>
            </w:pPr>
          </w:p>
        </w:tc>
        <w:tc>
          <w:tcPr>
            <w:tcW w:w="1688" w:type="dxa"/>
          </w:tcPr>
          <w:p w14:paraId="00000189"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Dev. exp.=60.8%</w:t>
            </w:r>
          </w:p>
        </w:tc>
      </w:tr>
      <w:tr w:rsidR="006205E7" w14:paraId="518047D7" w14:textId="77777777">
        <w:trPr>
          <w:jc w:val="center"/>
        </w:trPr>
        <w:tc>
          <w:tcPr>
            <w:tcW w:w="2268" w:type="dxa"/>
            <w:tcBorders>
              <w:bottom w:val="nil"/>
            </w:tcBorders>
          </w:tcPr>
          <w:p w14:paraId="0000018A" w14:textId="77777777" w:rsidR="006205E7" w:rsidRDefault="006205E7">
            <w:pPr>
              <w:jc w:val="right"/>
              <w:rPr>
                <w:rFonts w:ascii="Times New Roman" w:eastAsia="Times New Roman" w:hAnsi="Times New Roman" w:cs="Times New Roman"/>
                <w:sz w:val="20"/>
                <w:szCs w:val="20"/>
              </w:rPr>
            </w:pPr>
          </w:p>
        </w:tc>
        <w:tc>
          <w:tcPr>
            <w:tcW w:w="1843" w:type="dxa"/>
            <w:tcBorders>
              <w:bottom w:val="nil"/>
            </w:tcBorders>
          </w:tcPr>
          <w:p w14:paraId="0000018B" w14:textId="77777777" w:rsidR="006205E7" w:rsidRDefault="00142CF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s(Roughness)</w:t>
            </w:r>
          </w:p>
        </w:tc>
        <w:tc>
          <w:tcPr>
            <w:tcW w:w="1072" w:type="dxa"/>
            <w:tcBorders>
              <w:bottom w:val="nil"/>
            </w:tcBorders>
          </w:tcPr>
          <w:p w14:paraId="0000018C" w14:textId="77777777" w:rsidR="006205E7" w:rsidRDefault="006205E7">
            <w:pPr>
              <w:jc w:val="right"/>
              <w:rPr>
                <w:rFonts w:ascii="Times New Roman" w:eastAsia="Times New Roman" w:hAnsi="Times New Roman" w:cs="Times New Roman"/>
                <w:sz w:val="20"/>
                <w:szCs w:val="20"/>
              </w:rPr>
            </w:pPr>
          </w:p>
        </w:tc>
        <w:tc>
          <w:tcPr>
            <w:tcW w:w="1183" w:type="dxa"/>
            <w:tcBorders>
              <w:bottom w:val="nil"/>
            </w:tcBorders>
          </w:tcPr>
          <w:p w14:paraId="0000018D" w14:textId="77777777" w:rsidR="006205E7" w:rsidRDefault="006205E7">
            <w:pPr>
              <w:jc w:val="right"/>
              <w:rPr>
                <w:rFonts w:ascii="Times New Roman" w:eastAsia="Times New Roman" w:hAnsi="Times New Roman" w:cs="Times New Roman"/>
                <w:sz w:val="20"/>
                <w:szCs w:val="20"/>
              </w:rPr>
            </w:pPr>
          </w:p>
        </w:tc>
        <w:tc>
          <w:tcPr>
            <w:tcW w:w="1511" w:type="dxa"/>
            <w:tcBorders>
              <w:bottom w:val="nil"/>
            </w:tcBorders>
          </w:tcPr>
          <w:p w14:paraId="0000018E"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-3.36*</w:t>
            </w:r>
          </w:p>
        </w:tc>
        <w:tc>
          <w:tcPr>
            <w:tcW w:w="716" w:type="dxa"/>
            <w:tcBorders>
              <w:bottom w:val="nil"/>
            </w:tcBorders>
          </w:tcPr>
          <w:p w14:paraId="0000018F" w14:textId="77777777" w:rsidR="006205E7" w:rsidRDefault="006205E7">
            <w:pPr>
              <w:jc w:val="right"/>
              <w:rPr>
                <w:rFonts w:ascii="Times New Roman" w:eastAsia="Times New Roman" w:hAnsi="Times New Roman" w:cs="Times New Roman"/>
                <w:sz w:val="20"/>
                <w:szCs w:val="20"/>
              </w:rPr>
            </w:pPr>
          </w:p>
        </w:tc>
        <w:tc>
          <w:tcPr>
            <w:tcW w:w="1688" w:type="dxa"/>
            <w:tcBorders>
              <w:bottom w:val="nil"/>
            </w:tcBorders>
          </w:tcPr>
          <w:p w14:paraId="00000190" w14:textId="77777777" w:rsidR="006205E7" w:rsidRDefault="006205E7">
            <w:pPr>
              <w:jc w:val="right"/>
              <w:rPr>
                <w:rFonts w:ascii="Times New Roman" w:eastAsia="Times New Roman" w:hAnsi="Times New Roman" w:cs="Times New Roman"/>
                <w:sz w:val="20"/>
                <w:szCs w:val="20"/>
              </w:rPr>
            </w:pPr>
          </w:p>
        </w:tc>
      </w:tr>
      <w:tr w:rsidR="006205E7" w14:paraId="4150D4DA" w14:textId="77777777">
        <w:trPr>
          <w:jc w:val="center"/>
        </w:trPr>
        <w:tc>
          <w:tcPr>
            <w:tcW w:w="2268" w:type="dxa"/>
            <w:tcBorders>
              <w:top w:val="nil"/>
              <w:left w:val="nil"/>
              <w:bottom w:val="nil"/>
              <w:right w:val="nil"/>
            </w:tcBorders>
          </w:tcPr>
          <w:p w14:paraId="00000191" w14:textId="77777777" w:rsidR="006205E7" w:rsidRDefault="006205E7">
            <w:pPr>
              <w:jc w:val="both"/>
              <w:rPr>
                <w:rFonts w:ascii="Times New Roman" w:eastAsia="Times New Roman" w:hAnsi="Times New Roman" w:cs="Times New Roman"/>
                <w:i/>
                <w:color w:val="000000"/>
                <w:sz w:val="20"/>
                <w:szCs w:val="20"/>
              </w:rPr>
            </w:pPr>
          </w:p>
        </w:tc>
        <w:tc>
          <w:tcPr>
            <w:tcW w:w="1843" w:type="dxa"/>
            <w:tcBorders>
              <w:top w:val="nil"/>
              <w:left w:val="nil"/>
              <w:bottom w:val="nil"/>
              <w:right w:val="nil"/>
            </w:tcBorders>
          </w:tcPr>
          <w:p w14:paraId="00000192" w14:textId="77777777" w:rsidR="006205E7" w:rsidRDefault="006205E7">
            <w:pPr>
              <w:jc w:val="both"/>
              <w:rPr>
                <w:rFonts w:ascii="Times New Roman" w:eastAsia="Times New Roman" w:hAnsi="Times New Roman" w:cs="Times New Roman"/>
                <w:color w:val="000000"/>
                <w:sz w:val="20"/>
                <w:szCs w:val="20"/>
              </w:rPr>
            </w:pPr>
          </w:p>
        </w:tc>
        <w:tc>
          <w:tcPr>
            <w:tcW w:w="1072" w:type="dxa"/>
            <w:tcBorders>
              <w:top w:val="nil"/>
              <w:left w:val="nil"/>
              <w:bottom w:val="nil"/>
              <w:right w:val="nil"/>
            </w:tcBorders>
          </w:tcPr>
          <w:p w14:paraId="00000193" w14:textId="77777777" w:rsidR="006205E7" w:rsidRDefault="006205E7">
            <w:pPr>
              <w:jc w:val="right"/>
              <w:rPr>
                <w:rFonts w:ascii="Times New Roman" w:eastAsia="Times New Roman" w:hAnsi="Times New Roman" w:cs="Times New Roman"/>
                <w:sz w:val="20"/>
                <w:szCs w:val="20"/>
              </w:rPr>
            </w:pPr>
          </w:p>
        </w:tc>
        <w:tc>
          <w:tcPr>
            <w:tcW w:w="1183" w:type="dxa"/>
            <w:tcBorders>
              <w:top w:val="nil"/>
              <w:left w:val="nil"/>
              <w:bottom w:val="nil"/>
              <w:right w:val="nil"/>
            </w:tcBorders>
          </w:tcPr>
          <w:p w14:paraId="00000194" w14:textId="77777777" w:rsidR="006205E7" w:rsidRDefault="006205E7">
            <w:pPr>
              <w:jc w:val="right"/>
              <w:rPr>
                <w:rFonts w:ascii="Times New Roman" w:eastAsia="Times New Roman" w:hAnsi="Times New Roman" w:cs="Times New Roman"/>
                <w:sz w:val="20"/>
                <w:szCs w:val="20"/>
              </w:rPr>
            </w:pPr>
          </w:p>
        </w:tc>
        <w:tc>
          <w:tcPr>
            <w:tcW w:w="1511" w:type="dxa"/>
            <w:tcBorders>
              <w:top w:val="nil"/>
              <w:left w:val="nil"/>
              <w:bottom w:val="nil"/>
              <w:right w:val="nil"/>
            </w:tcBorders>
          </w:tcPr>
          <w:p w14:paraId="00000195" w14:textId="77777777" w:rsidR="006205E7" w:rsidRDefault="006205E7">
            <w:pPr>
              <w:jc w:val="right"/>
              <w:rPr>
                <w:rFonts w:ascii="Times New Roman" w:eastAsia="Times New Roman" w:hAnsi="Times New Roman" w:cs="Times New Roman"/>
                <w:sz w:val="20"/>
                <w:szCs w:val="20"/>
              </w:rPr>
            </w:pPr>
          </w:p>
        </w:tc>
        <w:tc>
          <w:tcPr>
            <w:tcW w:w="716" w:type="dxa"/>
            <w:tcBorders>
              <w:top w:val="nil"/>
              <w:left w:val="nil"/>
              <w:bottom w:val="nil"/>
              <w:right w:val="nil"/>
            </w:tcBorders>
          </w:tcPr>
          <w:p w14:paraId="00000196" w14:textId="77777777" w:rsidR="006205E7" w:rsidRDefault="006205E7">
            <w:pPr>
              <w:jc w:val="right"/>
              <w:rPr>
                <w:rFonts w:ascii="Times New Roman" w:eastAsia="Times New Roman" w:hAnsi="Times New Roman" w:cs="Times New Roman"/>
                <w:sz w:val="20"/>
                <w:szCs w:val="20"/>
              </w:rPr>
            </w:pPr>
          </w:p>
        </w:tc>
        <w:tc>
          <w:tcPr>
            <w:tcW w:w="1688" w:type="dxa"/>
            <w:tcBorders>
              <w:top w:val="nil"/>
              <w:left w:val="nil"/>
              <w:bottom w:val="nil"/>
              <w:right w:val="nil"/>
            </w:tcBorders>
          </w:tcPr>
          <w:p w14:paraId="00000197" w14:textId="77777777" w:rsidR="006205E7" w:rsidRDefault="006205E7">
            <w:pPr>
              <w:jc w:val="right"/>
              <w:rPr>
                <w:rFonts w:ascii="Times New Roman" w:eastAsia="Times New Roman" w:hAnsi="Times New Roman" w:cs="Times New Roman"/>
                <w:sz w:val="20"/>
                <w:szCs w:val="20"/>
              </w:rPr>
            </w:pPr>
          </w:p>
        </w:tc>
      </w:tr>
      <w:tr w:rsidR="006205E7" w14:paraId="77A3326A" w14:textId="77777777">
        <w:trPr>
          <w:jc w:val="center"/>
        </w:trPr>
        <w:tc>
          <w:tcPr>
            <w:tcW w:w="2268" w:type="dxa"/>
            <w:tcBorders>
              <w:top w:val="nil"/>
              <w:left w:val="nil"/>
              <w:bottom w:val="nil"/>
              <w:right w:val="nil"/>
            </w:tcBorders>
          </w:tcPr>
          <w:p w14:paraId="00000198" w14:textId="77777777" w:rsidR="006205E7" w:rsidRDefault="00142CF5">
            <w:pPr>
              <w:jc w:val="right"/>
              <w:rPr>
                <w:rFonts w:ascii="Times New Roman" w:eastAsia="Times New Roman" w:hAnsi="Times New Roman" w:cs="Times New Roman"/>
                <w:color w:val="000000"/>
                <w:sz w:val="20"/>
                <w:szCs w:val="20"/>
              </w:rPr>
            </w:pPr>
            <w:sdt>
              <w:sdtPr>
                <w:tag w:val="goog_rdk_209"/>
                <w:id w:val="-1442530157"/>
              </w:sdtPr>
              <w:sdtEndPr/>
              <w:sdtContent>
                <w:commentRangeStart w:id="146"/>
              </w:sdtContent>
            </w:sdt>
            <w:r>
              <w:rPr>
                <w:rFonts w:ascii="Times New Roman" w:eastAsia="Times New Roman" w:hAnsi="Times New Roman" w:cs="Times New Roman"/>
                <w:color w:val="000000"/>
                <w:sz w:val="20"/>
                <w:szCs w:val="20"/>
              </w:rPr>
              <w:t>Density (INLA</w:t>
            </w:r>
            <w:commentRangeEnd w:id="146"/>
            <w:r>
              <w:commentReference w:id="146"/>
            </w:r>
            <w:r>
              <w:rPr>
                <w:rFonts w:ascii="Times New Roman" w:eastAsia="Times New Roman" w:hAnsi="Times New Roman" w:cs="Times New Roman"/>
                <w:color w:val="000000"/>
                <w:sz w:val="20"/>
                <w:szCs w:val="20"/>
              </w:rPr>
              <w:t>)</w:t>
            </w:r>
          </w:p>
        </w:tc>
        <w:tc>
          <w:tcPr>
            <w:tcW w:w="1843" w:type="dxa"/>
            <w:tcBorders>
              <w:top w:val="nil"/>
              <w:left w:val="nil"/>
              <w:bottom w:val="nil"/>
              <w:right w:val="nil"/>
            </w:tcBorders>
          </w:tcPr>
          <w:p w14:paraId="00000199" w14:textId="77777777" w:rsidR="006205E7" w:rsidRDefault="006205E7">
            <w:pPr>
              <w:jc w:val="both"/>
              <w:rPr>
                <w:rFonts w:ascii="Times New Roman" w:eastAsia="Times New Roman" w:hAnsi="Times New Roman" w:cs="Times New Roman"/>
                <w:color w:val="000000"/>
                <w:sz w:val="20"/>
                <w:szCs w:val="20"/>
              </w:rPr>
            </w:pPr>
          </w:p>
        </w:tc>
        <w:tc>
          <w:tcPr>
            <w:tcW w:w="1072" w:type="dxa"/>
            <w:tcBorders>
              <w:top w:val="nil"/>
              <w:left w:val="nil"/>
              <w:bottom w:val="nil"/>
              <w:right w:val="nil"/>
            </w:tcBorders>
          </w:tcPr>
          <w:p w14:paraId="0000019A"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β</w:t>
            </w:r>
          </w:p>
        </w:tc>
        <w:tc>
          <w:tcPr>
            <w:tcW w:w="1183" w:type="dxa"/>
            <w:tcBorders>
              <w:top w:val="nil"/>
              <w:left w:val="nil"/>
              <w:bottom w:val="nil"/>
              <w:right w:val="nil"/>
            </w:tcBorders>
          </w:tcPr>
          <w:p w14:paraId="0000019B"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CI 95%</w:t>
            </w:r>
          </w:p>
        </w:tc>
        <w:tc>
          <w:tcPr>
            <w:tcW w:w="1511" w:type="dxa"/>
            <w:tcBorders>
              <w:top w:val="nil"/>
              <w:left w:val="nil"/>
              <w:bottom w:val="nil"/>
              <w:right w:val="nil"/>
            </w:tcBorders>
          </w:tcPr>
          <w:p w14:paraId="0000019C" w14:textId="77777777" w:rsidR="006205E7" w:rsidRDefault="006205E7">
            <w:pPr>
              <w:jc w:val="right"/>
              <w:rPr>
                <w:rFonts w:ascii="Times New Roman" w:eastAsia="Times New Roman" w:hAnsi="Times New Roman" w:cs="Times New Roman"/>
                <w:sz w:val="20"/>
                <w:szCs w:val="20"/>
              </w:rPr>
            </w:pPr>
          </w:p>
        </w:tc>
        <w:tc>
          <w:tcPr>
            <w:tcW w:w="716" w:type="dxa"/>
            <w:tcBorders>
              <w:top w:val="nil"/>
              <w:left w:val="nil"/>
              <w:bottom w:val="nil"/>
              <w:right w:val="nil"/>
            </w:tcBorders>
          </w:tcPr>
          <w:p w14:paraId="0000019D" w14:textId="77777777" w:rsidR="006205E7" w:rsidRDefault="006205E7">
            <w:pPr>
              <w:jc w:val="right"/>
              <w:rPr>
                <w:rFonts w:ascii="Times New Roman" w:eastAsia="Times New Roman" w:hAnsi="Times New Roman" w:cs="Times New Roman"/>
                <w:sz w:val="20"/>
                <w:szCs w:val="20"/>
              </w:rPr>
            </w:pPr>
          </w:p>
        </w:tc>
        <w:tc>
          <w:tcPr>
            <w:tcW w:w="1688" w:type="dxa"/>
            <w:tcBorders>
              <w:top w:val="nil"/>
              <w:left w:val="nil"/>
              <w:bottom w:val="nil"/>
              <w:right w:val="nil"/>
            </w:tcBorders>
          </w:tcPr>
          <w:p w14:paraId="0000019E" w14:textId="77777777" w:rsidR="006205E7" w:rsidRDefault="006205E7">
            <w:pPr>
              <w:jc w:val="right"/>
              <w:rPr>
                <w:rFonts w:ascii="Times New Roman" w:eastAsia="Times New Roman" w:hAnsi="Times New Roman" w:cs="Times New Roman"/>
                <w:sz w:val="20"/>
                <w:szCs w:val="20"/>
              </w:rPr>
            </w:pPr>
          </w:p>
        </w:tc>
      </w:tr>
      <w:tr w:rsidR="006205E7" w14:paraId="4AD1FF26" w14:textId="77777777">
        <w:trPr>
          <w:jc w:val="center"/>
        </w:trPr>
        <w:tc>
          <w:tcPr>
            <w:tcW w:w="2268" w:type="dxa"/>
            <w:tcBorders>
              <w:top w:val="nil"/>
              <w:left w:val="nil"/>
              <w:bottom w:val="nil"/>
              <w:right w:val="nil"/>
            </w:tcBorders>
          </w:tcPr>
          <w:p w14:paraId="0000019F" w14:textId="77777777" w:rsidR="006205E7" w:rsidRDefault="00142CF5">
            <w:pPr>
              <w:jc w:val="righ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Spatial 500</w:t>
            </w:r>
          </w:p>
        </w:tc>
        <w:tc>
          <w:tcPr>
            <w:tcW w:w="1843" w:type="dxa"/>
            <w:tcBorders>
              <w:top w:val="nil"/>
              <w:left w:val="nil"/>
              <w:bottom w:val="nil"/>
              <w:right w:val="nil"/>
            </w:tcBorders>
          </w:tcPr>
          <w:p w14:paraId="000001A0" w14:textId="77777777" w:rsidR="006205E7" w:rsidRDefault="00142CF5">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intercept</w:t>
            </w:r>
          </w:p>
        </w:tc>
        <w:tc>
          <w:tcPr>
            <w:tcW w:w="1072" w:type="dxa"/>
            <w:tcBorders>
              <w:top w:val="nil"/>
              <w:left w:val="nil"/>
              <w:bottom w:val="nil"/>
              <w:right w:val="nil"/>
            </w:tcBorders>
          </w:tcPr>
          <w:p w14:paraId="000001A1"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2.40</w:t>
            </w:r>
          </w:p>
        </w:tc>
        <w:tc>
          <w:tcPr>
            <w:tcW w:w="1183" w:type="dxa"/>
            <w:tcBorders>
              <w:top w:val="nil"/>
              <w:left w:val="nil"/>
              <w:bottom w:val="nil"/>
              <w:right w:val="nil"/>
            </w:tcBorders>
          </w:tcPr>
          <w:p w14:paraId="000001A2"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-0.83, 5.67</w:t>
            </w:r>
          </w:p>
        </w:tc>
        <w:tc>
          <w:tcPr>
            <w:tcW w:w="1511" w:type="dxa"/>
            <w:tcBorders>
              <w:top w:val="nil"/>
              <w:left w:val="nil"/>
              <w:bottom w:val="nil"/>
              <w:right w:val="nil"/>
            </w:tcBorders>
          </w:tcPr>
          <w:p w14:paraId="000001A3" w14:textId="77777777" w:rsidR="006205E7" w:rsidRDefault="006205E7">
            <w:pPr>
              <w:jc w:val="right"/>
              <w:rPr>
                <w:rFonts w:ascii="Times New Roman" w:eastAsia="Times New Roman" w:hAnsi="Times New Roman" w:cs="Times New Roman"/>
                <w:sz w:val="20"/>
                <w:szCs w:val="20"/>
              </w:rPr>
            </w:pPr>
          </w:p>
        </w:tc>
        <w:tc>
          <w:tcPr>
            <w:tcW w:w="716" w:type="dxa"/>
            <w:tcBorders>
              <w:top w:val="nil"/>
              <w:left w:val="nil"/>
              <w:bottom w:val="nil"/>
              <w:right w:val="nil"/>
            </w:tcBorders>
          </w:tcPr>
          <w:p w14:paraId="000001A4" w14:textId="77777777" w:rsidR="006205E7" w:rsidRDefault="006205E7">
            <w:pPr>
              <w:jc w:val="right"/>
              <w:rPr>
                <w:rFonts w:ascii="Times New Roman" w:eastAsia="Times New Roman" w:hAnsi="Times New Roman" w:cs="Times New Roman"/>
                <w:sz w:val="20"/>
                <w:szCs w:val="20"/>
              </w:rPr>
            </w:pPr>
          </w:p>
        </w:tc>
        <w:tc>
          <w:tcPr>
            <w:tcW w:w="1688" w:type="dxa"/>
            <w:tcBorders>
              <w:top w:val="nil"/>
              <w:left w:val="nil"/>
              <w:bottom w:val="nil"/>
              <w:right w:val="nil"/>
            </w:tcBorders>
          </w:tcPr>
          <w:p w14:paraId="000001A5" w14:textId="77777777" w:rsidR="006205E7" w:rsidRDefault="00142CF5">
            <w:pPr>
              <w:jc w:val="righ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σ</w:t>
            </w:r>
            <w:r>
              <w:rPr>
                <w:rFonts w:ascii="Times New Roman" w:eastAsia="Times New Roman" w:hAnsi="Times New Roman" w:cs="Times New Roman"/>
                <w:sz w:val="20"/>
                <w:szCs w:val="20"/>
                <w:vertAlign w:val="subscript"/>
              </w:rPr>
              <w:t>u</w:t>
            </w:r>
            <w:proofErr w:type="spellEnd"/>
            <w:r>
              <w:rPr>
                <w:rFonts w:ascii="Times New Roman" w:eastAsia="Times New Roman" w:hAnsi="Times New Roman" w:cs="Times New Roman"/>
                <w:sz w:val="20"/>
                <w:szCs w:val="20"/>
              </w:rPr>
              <w:t xml:space="preserve"> = 0.58</w:t>
            </w:r>
          </w:p>
        </w:tc>
      </w:tr>
      <w:tr w:rsidR="006205E7" w14:paraId="75362B58" w14:textId="77777777">
        <w:trPr>
          <w:jc w:val="center"/>
        </w:trPr>
        <w:tc>
          <w:tcPr>
            <w:tcW w:w="2268" w:type="dxa"/>
            <w:tcBorders>
              <w:top w:val="nil"/>
              <w:left w:val="nil"/>
              <w:bottom w:val="nil"/>
              <w:right w:val="nil"/>
            </w:tcBorders>
          </w:tcPr>
          <w:p w14:paraId="000001A6" w14:textId="77777777" w:rsidR="006205E7" w:rsidRDefault="006205E7">
            <w:pPr>
              <w:jc w:val="right"/>
              <w:rPr>
                <w:rFonts w:ascii="Times New Roman" w:eastAsia="Times New Roman" w:hAnsi="Times New Roman" w:cs="Times New Roman"/>
                <w:color w:val="000000"/>
                <w:sz w:val="20"/>
                <w:szCs w:val="20"/>
              </w:rPr>
            </w:pPr>
          </w:p>
        </w:tc>
        <w:tc>
          <w:tcPr>
            <w:tcW w:w="1843" w:type="dxa"/>
            <w:tcBorders>
              <w:top w:val="nil"/>
              <w:left w:val="nil"/>
              <w:bottom w:val="nil"/>
              <w:right w:val="nil"/>
            </w:tcBorders>
          </w:tcPr>
          <w:p w14:paraId="000001A7" w14:textId="77777777" w:rsidR="006205E7" w:rsidRDefault="00142CF5">
            <w:pPr>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Chl</w:t>
            </w:r>
            <w:proofErr w:type="spellEnd"/>
            <w:r>
              <w:rPr>
                <w:rFonts w:ascii="Times New Roman" w:eastAsia="Times New Roman" w:hAnsi="Times New Roman" w:cs="Times New Roman"/>
                <w:color w:val="000000"/>
                <w:sz w:val="20"/>
                <w:szCs w:val="20"/>
              </w:rPr>
              <w:t>-a</w:t>
            </w:r>
          </w:p>
        </w:tc>
        <w:tc>
          <w:tcPr>
            <w:tcW w:w="1072" w:type="dxa"/>
            <w:tcBorders>
              <w:top w:val="nil"/>
              <w:left w:val="nil"/>
              <w:bottom w:val="nil"/>
              <w:right w:val="nil"/>
            </w:tcBorders>
          </w:tcPr>
          <w:p w14:paraId="000001A8"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-0.55</w:t>
            </w:r>
          </w:p>
        </w:tc>
        <w:tc>
          <w:tcPr>
            <w:tcW w:w="1183" w:type="dxa"/>
            <w:tcBorders>
              <w:top w:val="nil"/>
              <w:left w:val="nil"/>
              <w:bottom w:val="nil"/>
              <w:right w:val="nil"/>
            </w:tcBorders>
          </w:tcPr>
          <w:p w14:paraId="000001A9"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-0.82, -0.55</w:t>
            </w:r>
          </w:p>
        </w:tc>
        <w:tc>
          <w:tcPr>
            <w:tcW w:w="1511" w:type="dxa"/>
            <w:tcBorders>
              <w:top w:val="nil"/>
              <w:left w:val="nil"/>
              <w:bottom w:val="nil"/>
              <w:right w:val="nil"/>
            </w:tcBorders>
          </w:tcPr>
          <w:p w14:paraId="000001AA" w14:textId="77777777" w:rsidR="006205E7" w:rsidRDefault="006205E7">
            <w:pPr>
              <w:jc w:val="right"/>
              <w:rPr>
                <w:rFonts w:ascii="Times New Roman" w:eastAsia="Times New Roman" w:hAnsi="Times New Roman" w:cs="Times New Roman"/>
                <w:sz w:val="20"/>
                <w:szCs w:val="20"/>
              </w:rPr>
            </w:pPr>
          </w:p>
        </w:tc>
        <w:tc>
          <w:tcPr>
            <w:tcW w:w="716" w:type="dxa"/>
            <w:tcBorders>
              <w:top w:val="nil"/>
              <w:left w:val="nil"/>
              <w:bottom w:val="nil"/>
              <w:right w:val="nil"/>
            </w:tcBorders>
          </w:tcPr>
          <w:p w14:paraId="000001AB" w14:textId="77777777" w:rsidR="006205E7" w:rsidRDefault="006205E7">
            <w:pPr>
              <w:jc w:val="right"/>
              <w:rPr>
                <w:rFonts w:ascii="Times New Roman" w:eastAsia="Times New Roman" w:hAnsi="Times New Roman" w:cs="Times New Roman"/>
                <w:sz w:val="20"/>
                <w:szCs w:val="20"/>
              </w:rPr>
            </w:pPr>
          </w:p>
        </w:tc>
        <w:tc>
          <w:tcPr>
            <w:tcW w:w="1688" w:type="dxa"/>
            <w:tcBorders>
              <w:top w:val="nil"/>
              <w:left w:val="nil"/>
              <w:bottom w:val="nil"/>
              <w:right w:val="nil"/>
            </w:tcBorders>
          </w:tcPr>
          <w:p w14:paraId="000001AC"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range = 55.2</w:t>
            </w:r>
          </w:p>
        </w:tc>
      </w:tr>
      <w:tr w:rsidR="006205E7" w14:paraId="3A29C74E" w14:textId="77777777">
        <w:trPr>
          <w:jc w:val="center"/>
        </w:trPr>
        <w:tc>
          <w:tcPr>
            <w:tcW w:w="2268" w:type="dxa"/>
            <w:tcBorders>
              <w:top w:val="nil"/>
              <w:left w:val="nil"/>
              <w:bottom w:val="nil"/>
              <w:right w:val="nil"/>
            </w:tcBorders>
          </w:tcPr>
          <w:p w14:paraId="000001AD" w14:textId="77777777" w:rsidR="006205E7" w:rsidRDefault="006205E7">
            <w:pPr>
              <w:jc w:val="right"/>
              <w:rPr>
                <w:rFonts w:ascii="Times New Roman" w:eastAsia="Times New Roman" w:hAnsi="Times New Roman" w:cs="Times New Roman"/>
                <w:i/>
                <w:color w:val="000000"/>
                <w:sz w:val="20"/>
                <w:szCs w:val="20"/>
              </w:rPr>
            </w:pPr>
          </w:p>
        </w:tc>
        <w:tc>
          <w:tcPr>
            <w:tcW w:w="1843" w:type="dxa"/>
            <w:tcBorders>
              <w:top w:val="nil"/>
              <w:left w:val="nil"/>
              <w:bottom w:val="nil"/>
              <w:right w:val="nil"/>
            </w:tcBorders>
          </w:tcPr>
          <w:p w14:paraId="000001AE" w14:textId="77777777" w:rsidR="006205E7" w:rsidRDefault="00142CF5">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Wave fetch</w:t>
            </w:r>
          </w:p>
        </w:tc>
        <w:tc>
          <w:tcPr>
            <w:tcW w:w="1072" w:type="dxa"/>
            <w:tcBorders>
              <w:top w:val="nil"/>
              <w:left w:val="nil"/>
              <w:bottom w:val="nil"/>
              <w:right w:val="nil"/>
            </w:tcBorders>
          </w:tcPr>
          <w:p w14:paraId="000001AF"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5.73</w:t>
            </w:r>
          </w:p>
        </w:tc>
        <w:tc>
          <w:tcPr>
            <w:tcW w:w="1183" w:type="dxa"/>
            <w:tcBorders>
              <w:top w:val="nil"/>
              <w:left w:val="nil"/>
              <w:bottom w:val="nil"/>
              <w:right w:val="nil"/>
            </w:tcBorders>
          </w:tcPr>
          <w:p w14:paraId="000001B0"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0.28, 11.19</w:t>
            </w:r>
          </w:p>
        </w:tc>
        <w:tc>
          <w:tcPr>
            <w:tcW w:w="1511" w:type="dxa"/>
            <w:tcBorders>
              <w:top w:val="nil"/>
              <w:left w:val="nil"/>
              <w:bottom w:val="nil"/>
              <w:right w:val="nil"/>
            </w:tcBorders>
          </w:tcPr>
          <w:p w14:paraId="000001B1" w14:textId="77777777" w:rsidR="006205E7" w:rsidRDefault="006205E7">
            <w:pPr>
              <w:jc w:val="right"/>
              <w:rPr>
                <w:rFonts w:ascii="Times New Roman" w:eastAsia="Times New Roman" w:hAnsi="Times New Roman" w:cs="Times New Roman"/>
                <w:sz w:val="20"/>
                <w:szCs w:val="20"/>
              </w:rPr>
            </w:pPr>
          </w:p>
        </w:tc>
        <w:tc>
          <w:tcPr>
            <w:tcW w:w="716" w:type="dxa"/>
            <w:tcBorders>
              <w:top w:val="nil"/>
              <w:left w:val="nil"/>
              <w:bottom w:val="nil"/>
              <w:right w:val="nil"/>
            </w:tcBorders>
          </w:tcPr>
          <w:p w14:paraId="000001B2" w14:textId="77777777" w:rsidR="006205E7" w:rsidRDefault="006205E7">
            <w:pPr>
              <w:jc w:val="right"/>
              <w:rPr>
                <w:rFonts w:ascii="Times New Roman" w:eastAsia="Times New Roman" w:hAnsi="Times New Roman" w:cs="Times New Roman"/>
                <w:sz w:val="20"/>
                <w:szCs w:val="20"/>
              </w:rPr>
            </w:pPr>
          </w:p>
        </w:tc>
        <w:tc>
          <w:tcPr>
            <w:tcW w:w="1688" w:type="dxa"/>
            <w:tcBorders>
              <w:top w:val="nil"/>
              <w:left w:val="nil"/>
              <w:bottom w:val="nil"/>
              <w:right w:val="nil"/>
            </w:tcBorders>
          </w:tcPr>
          <w:p w14:paraId="000001B3" w14:textId="77777777" w:rsidR="006205E7" w:rsidRDefault="006205E7">
            <w:pPr>
              <w:jc w:val="right"/>
              <w:rPr>
                <w:rFonts w:ascii="Times New Roman" w:eastAsia="Times New Roman" w:hAnsi="Times New Roman" w:cs="Times New Roman"/>
                <w:sz w:val="20"/>
                <w:szCs w:val="20"/>
              </w:rPr>
            </w:pPr>
          </w:p>
        </w:tc>
      </w:tr>
      <w:tr w:rsidR="006205E7" w14:paraId="6FCFCA62" w14:textId="77777777">
        <w:trPr>
          <w:jc w:val="center"/>
        </w:trPr>
        <w:tc>
          <w:tcPr>
            <w:tcW w:w="2268" w:type="dxa"/>
            <w:tcBorders>
              <w:top w:val="nil"/>
              <w:left w:val="nil"/>
              <w:bottom w:val="nil"/>
              <w:right w:val="nil"/>
            </w:tcBorders>
          </w:tcPr>
          <w:p w14:paraId="000001B4" w14:textId="77777777" w:rsidR="006205E7" w:rsidRDefault="00142CF5">
            <w:pPr>
              <w:jc w:val="right"/>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Spatial 1000</w:t>
            </w:r>
          </w:p>
        </w:tc>
        <w:tc>
          <w:tcPr>
            <w:tcW w:w="1843" w:type="dxa"/>
            <w:tcBorders>
              <w:top w:val="nil"/>
              <w:left w:val="nil"/>
              <w:bottom w:val="nil"/>
              <w:right w:val="nil"/>
            </w:tcBorders>
          </w:tcPr>
          <w:p w14:paraId="000001B5" w14:textId="77777777" w:rsidR="006205E7" w:rsidRDefault="00142CF5">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intercept</w:t>
            </w:r>
          </w:p>
        </w:tc>
        <w:tc>
          <w:tcPr>
            <w:tcW w:w="1072" w:type="dxa"/>
            <w:tcBorders>
              <w:top w:val="nil"/>
              <w:left w:val="nil"/>
              <w:bottom w:val="nil"/>
              <w:right w:val="nil"/>
            </w:tcBorders>
          </w:tcPr>
          <w:p w14:paraId="000001B6"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2.44</w:t>
            </w:r>
          </w:p>
        </w:tc>
        <w:tc>
          <w:tcPr>
            <w:tcW w:w="1183" w:type="dxa"/>
            <w:tcBorders>
              <w:top w:val="nil"/>
              <w:left w:val="nil"/>
              <w:bottom w:val="nil"/>
              <w:right w:val="nil"/>
            </w:tcBorders>
          </w:tcPr>
          <w:p w14:paraId="000001B7"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-0.86, 5.79</w:t>
            </w:r>
          </w:p>
        </w:tc>
        <w:tc>
          <w:tcPr>
            <w:tcW w:w="1511" w:type="dxa"/>
            <w:tcBorders>
              <w:top w:val="nil"/>
              <w:left w:val="nil"/>
              <w:bottom w:val="nil"/>
              <w:right w:val="nil"/>
            </w:tcBorders>
          </w:tcPr>
          <w:p w14:paraId="000001B8" w14:textId="77777777" w:rsidR="006205E7" w:rsidRDefault="006205E7">
            <w:pPr>
              <w:jc w:val="right"/>
              <w:rPr>
                <w:rFonts w:ascii="Times New Roman" w:eastAsia="Times New Roman" w:hAnsi="Times New Roman" w:cs="Times New Roman"/>
                <w:sz w:val="20"/>
                <w:szCs w:val="20"/>
              </w:rPr>
            </w:pPr>
          </w:p>
        </w:tc>
        <w:tc>
          <w:tcPr>
            <w:tcW w:w="716" w:type="dxa"/>
            <w:tcBorders>
              <w:top w:val="nil"/>
              <w:left w:val="nil"/>
              <w:bottom w:val="nil"/>
              <w:right w:val="nil"/>
            </w:tcBorders>
          </w:tcPr>
          <w:p w14:paraId="000001B9" w14:textId="77777777" w:rsidR="006205E7" w:rsidRDefault="006205E7">
            <w:pPr>
              <w:jc w:val="right"/>
              <w:rPr>
                <w:rFonts w:ascii="Times New Roman" w:eastAsia="Times New Roman" w:hAnsi="Times New Roman" w:cs="Times New Roman"/>
                <w:sz w:val="20"/>
                <w:szCs w:val="20"/>
              </w:rPr>
            </w:pPr>
          </w:p>
        </w:tc>
        <w:tc>
          <w:tcPr>
            <w:tcW w:w="1688" w:type="dxa"/>
            <w:tcBorders>
              <w:top w:val="nil"/>
              <w:left w:val="nil"/>
              <w:bottom w:val="nil"/>
              <w:right w:val="nil"/>
            </w:tcBorders>
          </w:tcPr>
          <w:p w14:paraId="000001BA" w14:textId="77777777" w:rsidR="006205E7" w:rsidRDefault="00142CF5">
            <w:pPr>
              <w:jc w:val="righ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σ</w:t>
            </w:r>
            <w:r>
              <w:rPr>
                <w:rFonts w:ascii="Times New Roman" w:eastAsia="Times New Roman" w:hAnsi="Times New Roman" w:cs="Times New Roman"/>
                <w:sz w:val="20"/>
                <w:szCs w:val="20"/>
                <w:vertAlign w:val="subscript"/>
              </w:rPr>
              <w:t>u</w:t>
            </w:r>
            <w:proofErr w:type="spellEnd"/>
            <w:r>
              <w:rPr>
                <w:rFonts w:ascii="Times New Roman" w:eastAsia="Times New Roman" w:hAnsi="Times New Roman" w:cs="Times New Roman"/>
                <w:sz w:val="20"/>
                <w:szCs w:val="20"/>
              </w:rPr>
              <w:t xml:space="preserve"> = 0.58</w:t>
            </w:r>
          </w:p>
        </w:tc>
      </w:tr>
      <w:tr w:rsidR="006205E7" w14:paraId="119403A5" w14:textId="77777777">
        <w:trPr>
          <w:jc w:val="center"/>
        </w:trPr>
        <w:tc>
          <w:tcPr>
            <w:tcW w:w="2268" w:type="dxa"/>
            <w:tcBorders>
              <w:top w:val="nil"/>
              <w:left w:val="nil"/>
              <w:bottom w:val="nil"/>
              <w:right w:val="nil"/>
            </w:tcBorders>
          </w:tcPr>
          <w:p w14:paraId="000001BB" w14:textId="77777777" w:rsidR="006205E7" w:rsidRDefault="006205E7">
            <w:pPr>
              <w:jc w:val="right"/>
              <w:rPr>
                <w:rFonts w:ascii="Times New Roman" w:eastAsia="Times New Roman" w:hAnsi="Times New Roman" w:cs="Times New Roman"/>
                <w:i/>
                <w:color w:val="000000"/>
                <w:sz w:val="20"/>
                <w:szCs w:val="20"/>
              </w:rPr>
            </w:pPr>
          </w:p>
        </w:tc>
        <w:tc>
          <w:tcPr>
            <w:tcW w:w="1843" w:type="dxa"/>
            <w:tcBorders>
              <w:top w:val="nil"/>
              <w:left w:val="nil"/>
              <w:bottom w:val="nil"/>
              <w:right w:val="nil"/>
            </w:tcBorders>
          </w:tcPr>
          <w:p w14:paraId="000001BC" w14:textId="77777777" w:rsidR="006205E7" w:rsidRDefault="00142CF5">
            <w:pPr>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Chl</w:t>
            </w:r>
            <w:proofErr w:type="spellEnd"/>
            <w:r>
              <w:rPr>
                <w:rFonts w:ascii="Times New Roman" w:eastAsia="Times New Roman" w:hAnsi="Times New Roman" w:cs="Times New Roman"/>
                <w:color w:val="000000"/>
                <w:sz w:val="20"/>
                <w:szCs w:val="20"/>
              </w:rPr>
              <w:t>-a</w:t>
            </w:r>
          </w:p>
        </w:tc>
        <w:tc>
          <w:tcPr>
            <w:tcW w:w="1072" w:type="dxa"/>
            <w:tcBorders>
              <w:top w:val="nil"/>
              <w:left w:val="nil"/>
              <w:bottom w:val="nil"/>
              <w:right w:val="nil"/>
            </w:tcBorders>
          </w:tcPr>
          <w:p w14:paraId="000001BD"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-0.55</w:t>
            </w:r>
          </w:p>
        </w:tc>
        <w:tc>
          <w:tcPr>
            <w:tcW w:w="1183" w:type="dxa"/>
            <w:tcBorders>
              <w:top w:val="nil"/>
              <w:left w:val="nil"/>
              <w:bottom w:val="nil"/>
              <w:right w:val="nil"/>
            </w:tcBorders>
          </w:tcPr>
          <w:p w14:paraId="000001BE"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-0.86, -0.25</w:t>
            </w:r>
          </w:p>
        </w:tc>
        <w:tc>
          <w:tcPr>
            <w:tcW w:w="1511" w:type="dxa"/>
            <w:tcBorders>
              <w:top w:val="nil"/>
              <w:left w:val="nil"/>
              <w:bottom w:val="nil"/>
              <w:right w:val="nil"/>
            </w:tcBorders>
          </w:tcPr>
          <w:p w14:paraId="000001BF" w14:textId="77777777" w:rsidR="006205E7" w:rsidRDefault="006205E7">
            <w:pPr>
              <w:jc w:val="right"/>
              <w:rPr>
                <w:rFonts w:ascii="Times New Roman" w:eastAsia="Times New Roman" w:hAnsi="Times New Roman" w:cs="Times New Roman"/>
                <w:sz w:val="20"/>
                <w:szCs w:val="20"/>
              </w:rPr>
            </w:pPr>
          </w:p>
        </w:tc>
        <w:tc>
          <w:tcPr>
            <w:tcW w:w="716" w:type="dxa"/>
            <w:tcBorders>
              <w:top w:val="nil"/>
              <w:left w:val="nil"/>
              <w:bottom w:val="nil"/>
              <w:right w:val="nil"/>
            </w:tcBorders>
          </w:tcPr>
          <w:p w14:paraId="000001C0" w14:textId="77777777" w:rsidR="006205E7" w:rsidRDefault="006205E7">
            <w:pPr>
              <w:jc w:val="right"/>
              <w:rPr>
                <w:rFonts w:ascii="Times New Roman" w:eastAsia="Times New Roman" w:hAnsi="Times New Roman" w:cs="Times New Roman"/>
                <w:sz w:val="20"/>
                <w:szCs w:val="20"/>
              </w:rPr>
            </w:pPr>
          </w:p>
        </w:tc>
        <w:tc>
          <w:tcPr>
            <w:tcW w:w="1688" w:type="dxa"/>
            <w:tcBorders>
              <w:top w:val="nil"/>
              <w:left w:val="nil"/>
              <w:bottom w:val="nil"/>
              <w:right w:val="nil"/>
            </w:tcBorders>
          </w:tcPr>
          <w:p w14:paraId="000001C1"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range = 108.8</w:t>
            </w:r>
          </w:p>
        </w:tc>
      </w:tr>
      <w:tr w:rsidR="006205E7" w14:paraId="765C9619" w14:textId="77777777">
        <w:trPr>
          <w:jc w:val="center"/>
        </w:trPr>
        <w:tc>
          <w:tcPr>
            <w:tcW w:w="2268" w:type="dxa"/>
            <w:tcBorders>
              <w:top w:val="nil"/>
            </w:tcBorders>
          </w:tcPr>
          <w:p w14:paraId="000001C2" w14:textId="77777777" w:rsidR="006205E7" w:rsidRDefault="006205E7">
            <w:pPr>
              <w:jc w:val="both"/>
              <w:rPr>
                <w:rFonts w:ascii="Times New Roman" w:eastAsia="Times New Roman" w:hAnsi="Times New Roman" w:cs="Times New Roman"/>
                <w:i/>
                <w:color w:val="000000"/>
                <w:sz w:val="20"/>
                <w:szCs w:val="20"/>
              </w:rPr>
            </w:pPr>
          </w:p>
        </w:tc>
        <w:tc>
          <w:tcPr>
            <w:tcW w:w="1843" w:type="dxa"/>
            <w:tcBorders>
              <w:top w:val="nil"/>
            </w:tcBorders>
          </w:tcPr>
          <w:p w14:paraId="000001C3" w14:textId="77777777" w:rsidR="006205E7" w:rsidRDefault="00142CF5">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Wave fetch</w:t>
            </w:r>
          </w:p>
        </w:tc>
        <w:tc>
          <w:tcPr>
            <w:tcW w:w="1072" w:type="dxa"/>
            <w:tcBorders>
              <w:top w:val="nil"/>
            </w:tcBorders>
          </w:tcPr>
          <w:p w14:paraId="000001C4"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5.68</w:t>
            </w:r>
          </w:p>
        </w:tc>
        <w:tc>
          <w:tcPr>
            <w:tcW w:w="1183" w:type="dxa"/>
            <w:tcBorders>
              <w:top w:val="nil"/>
            </w:tcBorders>
          </w:tcPr>
          <w:p w14:paraId="000001C5"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0.16, 11.20</w:t>
            </w:r>
          </w:p>
        </w:tc>
        <w:tc>
          <w:tcPr>
            <w:tcW w:w="1511" w:type="dxa"/>
            <w:tcBorders>
              <w:top w:val="nil"/>
            </w:tcBorders>
          </w:tcPr>
          <w:p w14:paraId="000001C6" w14:textId="77777777" w:rsidR="006205E7" w:rsidRDefault="006205E7">
            <w:pPr>
              <w:jc w:val="right"/>
              <w:rPr>
                <w:rFonts w:ascii="Times New Roman" w:eastAsia="Times New Roman" w:hAnsi="Times New Roman" w:cs="Times New Roman"/>
                <w:sz w:val="20"/>
                <w:szCs w:val="20"/>
              </w:rPr>
            </w:pPr>
          </w:p>
        </w:tc>
        <w:tc>
          <w:tcPr>
            <w:tcW w:w="716" w:type="dxa"/>
            <w:tcBorders>
              <w:top w:val="nil"/>
            </w:tcBorders>
          </w:tcPr>
          <w:p w14:paraId="000001C7" w14:textId="77777777" w:rsidR="006205E7" w:rsidRDefault="006205E7">
            <w:pPr>
              <w:jc w:val="right"/>
              <w:rPr>
                <w:rFonts w:ascii="Times New Roman" w:eastAsia="Times New Roman" w:hAnsi="Times New Roman" w:cs="Times New Roman"/>
                <w:sz w:val="20"/>
                <w:szCs w:val="20"/>
              </w:rPr>
            </w:pPr>
          </w:p>
        </w:tc>
        <w:tc>
          <w:tcPr>
            <w:tcW w:w="1688" w:type="dxa"/>
            <w:tcBorders>
              <w:top w:val="nil"/>
            </w:tcBorders>
          </w:tcPr>
          <w:p w14:paraId="000001C8" w14:textId="77777777" w:rsidR="006205E7" w:rsidRDefault="006205E7">
            <w:pPr>
              <w:jc w:val="right"/>
              <w:rPr>
                <w:rFonts w:ascii="Times New Roman" w:eastAsia="Times New Roman" w:hAnsi="Times New Roman" w:cs="Times New Roman"/>
                <w:sz w:val="20"/>
                <w:szCs w:val="20"/>
              </w:rPr>
            </w:pPr>
          </w:p>
        </w:tc>
      </w:tr>
      <w:tr w:rsidR="006205E7" w14:paraId="58F73005" w14:textId="77777777">
        <w:trPr>
          <w:jc w:val="center"/>
        </w:trPr>
        <w:tc>
          <w:tcPr>
            <w:tcW w:w="2268" w:type="dxa"/>
            <w:tcBorders>
              <w:top w:val="single" w:sz="4" w:space="0" w:color="000000"/>
            </w:tcBorders>
          </w:tcPr>
          <w:p w14:paraId="000001C9" w14:textId="77777777" w:rsidR="006205E7" w:rsidRDefault="00142CF5">
            <w:pPr>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i/>
                <w:color w:val="000000"/>
                <w:sz w:val="20"/>
                <w:szCs w:val="20"/>
              </w:rPr>
              <w:t>Echinolittorina</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lineolata</w:t>
            </w:r>
            <w:proofErr w:type="spellEnd"/>
          </w:p>
        </w:tc>
        <w:tc>
          <w:tcPr>
            <w:tcW w:w="1843" w:type="dxa"/>
            <w:tcBorders>
              <w:top w:val="single" w:sz="4" w:space="0" w:color="000000"/>
            </w:tcBorders>
          </w:tcPr>
          <w:p w14:paraId="000001CA" w14:textId="77777777" w:rsidR="006205E7" w:rsidRDefault="006205E7">
            <w:pPr>
              <w:jc w:val="both"/>
              <w:rPr>
                <w:rFonts w:ascii="Times New Roman" w:eastAsia="Times New Roman" w:hAnsi="Times New Roman" w:cs="Times New Roman"/>
                <w:color w:val="000000"/>
                <w:sz w:val="20"/>
                <w:szCs w:val="20"/>
              </w:rPr>
            </w:pPr>
          </w:p>
        </w:tc>
        <w:tc>
          <w:tcPr>
            <w:tcW w:w="1072" w:type="dxa"/>
            <w:tcBorders>
              <w:top w:val="single" w:sz="4" w:space="0" w:color="000000"/>
            </w:tcBorders>
          </w:tcPr>
          <w:p w14:paraId="000001CB" w14:textId="77777777" w:rsidR="006205E7" w:rsidRDefault="006205E7">
            <w:pPr>
              <w:jc w:val="right"/>
              <w:rPr>
                <w:rFonts w:ascii="Times New Roman" w:eastAsia="Times New Roman" w:hAnsi="Times New Roman" w:cs="Times New Roman"/>
                <w:sz w:val="20"/>
                <w:szCs w:val="20"/>
              </w:rPr>
            </w:pPr>
          </w:p>
        </w:tc>
        <w:tc>
          <w:tcPr>
            <w:tcW w:w="1183" w:type="dxa"/>
            <w:tcBorders>
              <w:top w:val="single" w:sz="4" w:space="0" w:color="000000"/>
            </w:tcBorders>
          </w:tcPr>
          <w:p w14:paraId="000001CC" w14:textId="77777777" w:rsidR="006205E7" w:rsidRDefault="006205E7">
            <w:pPr>
              <w:jc w:val="right"/>
              <w:rPr>
                <w:rFonts w:ascii="Times New Roman" w:eastAsia="Times New Roman" w:hAnsi="Times New Roman" w:cs="Times New Roman"/>
                <w:sz w:val="20"/>
                <w:szCs w:val="20"/>
              </w:rPr>
            </w:pPr>
          </w:p>
        </w:tc>
        <w:tc>
          <w:tcPr>
            <w:tcW w:w="1511" w:type="dxa"/>
            <w:tcBorders>
              <w:top w:val="single" w:sz="4" w:space="0" w:color="000000"/>
            </w:tcBorders>
          </w:tcPr>
          <w:p w14:paraId="000001CD" w14:textId="77777777" w:rsidR="006205E7" w:rsidRDefault="006205E7">
            <w:pPr>
              <w:jc w:val="right"/>
              <w:rPr>
                <w:rFonts w:ascii="Times New Roman" w:eastAsia="Times New Roman" w:hAnsi="Times New Roman" w:cs="Times New Roman"/>
                <w:sz w:val="20"/>
                <w:szCs w:val="20"/>
              </w:rPr>
            </w:pPr>
          </w:p>
        </w:tc>
        <w:tc>
          <w:tcPr>
            <w:tcW w:w="716" w:type="dxa"/>
            <w:tcBorders>
              <w:top w:val="single" w:sz="4" w:space="0" w:color="000000"/>
            </w:tcBorders>
          </w:tcPr>
          <w:p w14:paraId="000001CE" w14:textId="77777777" w:rsidR="006205E7" w:rsidRDefault="006205E7">
            <w:pPr>
              <w:jc w:val="right"/>
              <w:rPr>
                <w:rFonts w:ascii="Times New Roman" w:eastAsia="Times New Roman" w:hAnsi="Times New Roman" w:cs="Times New Roman"/>
                <w:sz w:val="20"/>
                <w:szCs w:val="20"/>
              </w:rPr>
            </w:pPr>
          </w:p>
        </w:tc>
        <w:tc>
          <w:tcPr>
            <w:tcW w:w="1688" w:type="dxa"/>
            <w:tcBorders>
              <w:top w:val="single" w:sz="4" w:space="0" w:color="000000"/>
            </w:tcBorders>
          </w:tcPr>
          <w:p w14:paraId="000001CF" w14:textId="77777777" w:rsidR="006205E7" w:rsidRDefault="006205E7">
            <w:pPr>
              <w:jc w:val="right"/>
              <w:rPr>
                <w:rFonts w:ascii="Times New Roman" w:eastAsia="Times New Roman" w:hAnsi="Times New Roman" w:cs="Times New Roman"/>
                <w:sz w:val="20"/>
                <w:szCs w:val="20"/>
              </w:rPr>
            </w:pPr>
          </w:p>
        </w:tc>
      </w:tr>
      <w:tr w:rsidR="006205E7" w14:paraId="1DFA223C" w14:textId="77777777">
        <w:trPr>
          <w:jc w:val="center"/>
        </w:trPr>
        <w:tc>
          <w:tcPr>
            <w:tcW w:w="2268" w:type="dxa"/>
          </w:tcPr>
          <w:p w14:paraId="000001D0" w14:textId="77777777" w:rsidR="006205E7" w:rsidRDefault="00142CF5">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Size (LM)</w:t>
            </w:r>
          </w:p>
        </w:tc>
        <w:tc>
          <w:tcPr>
            <w:tcW w:w="1843" w:type="dxa"/>
          </w:tcPr>
          <w:p w14:paraId="000001D1" w14:textId="77777777" w:rsidR="006205E7" w:rsidRDefault="00142CF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Intercept only</w:t>
            </w:r>
          </w:p>
        </w:tc>
        <w:tc>
          <w:tcPr>
            <w:tcW w:w="1072" w:type="dxa"/>
          </w:tcPr>
          <w:p w14:paraId="000001D2"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3.32</w:t>
            </w:r>
          </w:p>
        </w:tc>
        <w:tc>
          <w:tcPr>
            <w:tcW w:w="1183" w:type="dxa"/>
          </w:tcPr>
          <w:p w14:paraId="000001D3"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0.16</w:t>
            </w:r>
          </w:p>
        </w:tc>
        <w:tc>
          <w:tcPr>
            <w:tcW w:w="1511" w:type="dxa"/>
          </w:tcPr>
          <w:p w14:paraId="000001D4"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21.49***</w:t>
            </w:r>
          </w:p>
        </w:tc>
        <w:tc>
          <w:tcPr>
            <w:tcW w:w="716" w:type="dxa"/>
          </w:tcPr>
          <w:p w14:paraId="000001D5"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tc>
        <w:tc>
          <w:tcPr>
            <w:tcW w:w="1688" w:type="dxa"/>
          </w:tcPr>
          <w:p w14:paraId="000001D6" w14:textId="77777777" w:rsidR="006205E7" w:rsidRDefault="006205E7">
            <w:pPr>
              <w:jc w:val="right"/>
              <w:rPr>
                <w:rFonts w:ascii="Times New Roman" w:eastAsia="Times New Roman" w:hAnsi="Times New Roman" w:cs="Times New Roman"/>
                <w:sz w:val="20"/>
                <w:szCs w:val="20"/>
              </w:rPr>
            </w:pPr>
          </w:p>
        </w:tc>
      </w:tr>
      <w:tr w:rsidR="006205E7" w14:paraId="20001949" w14:textId="77777777">
        <w:trPr>
          <w:jc w:val="center"/>
        </w:trPr>
        <w:tc>
          <w:tcPr>
            <w:tcW w:w="2268" w:type="dxa"/>
            <w:tcBorders>
              <w:bottom w:val="single" w:sz="4" w:space="0" w:color="000000"/>
            </w:tcBorders>
          </w:tcPr>
          <w:p w14:paraId="000001D7" w14:textId="77777777" w:rsidR="006205E7" w:rsidRDefault="00142CF5">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Density (LMM)</w:t>
            </w:r>
          </w:p>
        </w:tc>
        <w:tc>
          <w:tcPr>
            <w:tcW w:w="1843" w:type="dxa"/>
            <w:tcBorders>
              <w:bottom w:val="single" w:sz="4" w:space="0" w:color="000000"/>
            </w:tcBorders>
          </w:tcPr>
          <w:p w14:paraId="000001D8" w14:textId="77777777" w:rsidR="006205E7" w:rsidRDefault="00142CF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intercept only</w:t>
            </w:r>
          </w:p>
        </w:tc>
        <w:tc>
          <w:tcPr>
            <w:tcW w:w="1072" w:type="dxa"/>
            <w:tcBorders>
              <w:bottom w:val="single" w:sz="4" w:space="0" w:color="000000"/>
            </w:tcBorders>
          </w:tcPr>
          <w:p w14:paraId="000001D9"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5.04</w:t>
            </w:r>
          </w:p>
        </w:tc>
        <w:tc>
          <w:tcPr>
            <w:tcW w:w="1183" w:type="dxa"/>
            <w:tcBorders>
              <w:bottom w:val="single" w:sz="4" w:space="0" w:color="000000"/>
            </w:tcBorders>
          </w:tcPr>
          <w:p w14:paraId="000001DA"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w:t>
            </w:r>
          </w:p>
        </w:tc>
        <w:tc>
          <w:tcPr>
            <w:tcW w:w="1511" w:type="dxa"/>
            <w:tcBorders>
              <w:bottom w:val="single" w:sz="4" w:space="0" w:color="000000"/>
            </w:tcBorders>
          </w:tcPr>
          <w:p w14:paraId="000001DB" w14:textId="77777777" w:rsidR="006205E7" w:rsidRDefault="00142CF5">
            <w:pPr>
              <w:jc w:val="right"/>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rPr>
              <w:t>94.68</w:t>
            </w:r>
          </w:p>
        </w:tc>
        <w:tc>
          <w:tcPr>
            <w:tcW w:w="716" w:type="dxa"/>
            <w:tcBorders>
              <w:bottom w:val="single" w:sz="4" w:space="0" w:color="000000"/>
            </w:tcBorders>
          </w:tcPr>
          <w:p w14:paraId="000001DC" w14:textId="77777777" w:rsidR="006205E7" w:rsidRDefault="00142CF5">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62</w:t>
            </w:r>
          </w:p>
        </w:tc>
        <w:tc>
          <w:tcPr>
            <w:tcW w:w="1688" w:type="dxa"/>
            <w:tcBorders>
              <w:bottom w:val="single" w:sz="4" w:space="0" w:color="000000"/>
            </w:tcBorders>
          </w:tcPr>
          <w:p w14:paraId="000001DD" w14:textId="77777777" w:rsidR="006205E7" w:rsidRDefault="006205E7">
            <w:pPr>
              <w:jc w:val="right"/>
              <w:rPr>
                <w:rFonts w:ascii="Times New Roman" w:eastAsia="Times New Roman" w:hAnsi="Times New Roman" w:cs="Times New Roman"/>
                <w:sz w:val="20"/>
                <w:szCs w:val="20"/>
              </w:rPr>
            </w:pPr>
          </w:p>
        </w:tc>
      </w:tr>
    </w:tbl>
    <w:p w14:paraId="000001DE" w14:textId="77777777" w:rsidR="006205E7" w:rsidRDefault="00142CF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Full model for predator</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S. </w:t>
      </w:r>
      <w:proofErr w:type="spellStart"/>
      <w:r>
        <w:rPr>
          <w:rFonts w:ascii="Times New Roman" w:eastAsia="Times New Roman" w:hAnsi="Times New Roman" w:cs="Times New Roman"/>
          <w:i/>
          <w:sz w:val="20"/>
          <w:szCs w:val="20"/>
        </w:rPr>
        <w:t>brasiliensis</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dependent variable </w:t>
      </w:r>
      <w:r>
        <w:rPr>
          <w:rFonts w:ascii="Times New Roman" w:eastAsia="Times New Roman" w:hAnsi="Times New Roman" w:cs="Times New Roman"/>
          <w:sz w:val="20"/>
          <w:szCs w:val="20"/>
        </w:rPr>
        <w:t>~ shore extension + shore inclination + wave exposure + SST + roughness + [</w:t>
      </w:r>
      <w:proofErr w:type="spellStart"/>
      <w:r>
        <w:rPr>
          <w:rFonts w:ascii="Times New Roman" w:eastAsia="Times New Roman" w:hAnsi="Times New Roman" w:cs="Times New Roman"/>
          <w:sz w:val="20"/>
          <w:szCs w:val="20"/>
        </w:rPr>
        <w:t>Chl</w:t>
      </w:r>
      <w:proofErr w:type="spellEnd"/>
      <w:r>
        <w:rPr>
          <w:rFonts w:ascii="Times New Roman" w:eastAsia="Times New Roman" w:hAnsi="Times New Roman" w:cs="Times New Roman"/>
          <w:sz w:val="20"/>
          <w:szCs w:val="20"/>
        </w:rPr>
        <w:t xml:space="preserve">-a] + NDVI + </w:t>
      </w:r>
      <w:r>
        <w:rPr>
          <w:rFonts w:ascii="Times New Roman" w:eastAsia="Times New Roman" w:hAnsi="Times New Roman" w:cs="Times New Roman"/>
          <w:i/>
          <w:sz w:val="20"/>
          <w:szCs w:val="20"/>
        </w:rPr>
        <w:t xml:space="preserve">T. </w:t>
      </w:r>
      <w:proofErr w:type="spellStart"/>
      <w:r>
        <w:rPr>
          <w:rFonts w:ascii="Times New Roman" w:eastAsia="Times New Roman" w:hAnsi="Times New Roman" w:cs="Times New Roman"/>
          <w:i/>
          <w:sz w:val="20"/>
          <w:szCs w:val="20"/>
        </w:rPr>
        <w:t>stalactifera</w:t>
      </w:r>
      <w:proofErr w:type="spellEnd"/>
      <w:r>
        <w:rPr>
          <w:rFonts w:ascii="Times New Roman" w:eastAsia="Times New Roman" w:hAnsi="Times New Roman" w:cs="Times New Roman"/>
          <w:sz w:val="20"/>
          <w:szCs w:val="20"/>
        </w:rPr>
        <w:t xml:space="preserve"> density + </w:t>
      </w:r>
      <w:r>
        <w:rPr>
          <w:rFonts w:ascii="Times New Roman" w:eastAsia="Times New Roman" w:hAnsi="Times New Roman" w:cs="Times New Roman"/>
          <w:i/>
          <w:sz w:val="20"/>
          <w:szCs w:val="20"/>
        </w:rPr>
        <w:t xml:space="preserve">T. </w:t>
      </w:r>
      <w:proofErr w:type="spellStart"/>
      <w:r>
        <w:rPr>
          <w:rFonts w:ascii="Times New Roman" w:eastAsia="Times New Roman" w:hAnsi="Times New Roman" w:cs="Times New Roman"/>
          <w:i/>
          <w:sz w:val="20"/>
          <w:szCs w:val="20"/>
        </w:rPr>
        <w:t>stalactifera</w:t>
      </w:r>
      <w:proofErr w:type="spellEnd"/>
      <w:r>
        <w:rPr>
          <w:rFonts w:ascii="Times New Roman" w:eastAsia="Times New Roman" w:hAnsi="Times New Roman" w:cs="Times New Roman"/>
          <w:sz w:val="20"/>
          <w:szCs w:val="20"/>
        </w:rPr>
        <w:t xml:space="preserve"> cover + </w:t>
      </w:r>
      <w:r>
        <w:rPr>
          <w:rFonts w:ascii="Times New Roman" w:eastAsia="Times New Roman" w:hAnsi="Times New Roman" w:cs="Times New Roman"/>
          <w:i/>
          <w:sz w:val="20"/>
          <w:szCs w:val="20"/>
        </w:rPr>
        <w:t xml:space="preserve">M. </w:t>
      </w:r>
      <w:proofErr w:type="spellStart"/>
      <w:r>
        <w:rPr>
          <w:rFonts w:ascii="Times New Roman" w:eastAsia="Times New Roman" w:hAnsi="Times New Roman" w:cs="Times New Roman"/>
          <w:i/>
          <w:sz w:val="20"/>
          <w:szCs w:val="20"/>
        </w:rPr>
        <w:t>solisianus</w:t>
      </w:r>
      <w:proofErr w:type="spellEnd"/>
      <w:r>
        <w:rPr>
          <w:rFonts w:ascii="Times New Roman" w:eastAsia="Times New Roman" w:hAnsi="Times New Roman" w:cs="Times New Roman"/>
          <w:sz w:val="20"/>
          <w:szCs w:val="20"/>
        </w:rPr>
        <w:t xml:space="preserve"> cover + </w:t>
      </w:r>
      <w:r>
        <w:rPr>
          <w:rFonts w:ascii="Times New Roman" w:eastAsia="Times New Roman" w:hAnsi="Times New Roman" w:cs="Times New Roman"/>
          <w:i/>
          <w:sz w:val="20"/>
          <w:szCs w:val="20"/>
        </w:rPr>
        <w:t xml:space="preserve">M. </w:t>
      </w:r>
      <w:proofErr w:type="spellStart"/>
      <w:r>
        <w:rPr>
          <w:rFonts w:ascii="Times New Roman" w:eastAsia="Times New Roman" w:hAnsi="Times New Roman" w:cs="Times New Roman"/>
          <w:i/>
          <w:sz w:val="20"/>
          <w:szCs w:val="20"/>
        </w:rPr>
        <w:t>solisianus</w:t>
      </w:r>
      <w:proofErr w:type="spellEnd"/>
      <w:r>
        <w:rPr>
          <w:rFonts w:ascii="Times New Roman" w:eastAsia="Times New Roman" w:hAnsi="Times New Roman" w:cs="Times New Roman"/>
          <w:sz w:val="20"/>
          <w:szCs w:val="20"/>
        </w:rPr>
        <w:t xml:space="preserve"> size + </w:t>
      </w:r>
      <w:r>
        <w:rPr>
          <w:rFonts w:ascii="Times New Roman" w:eastAsia="Times New Roman" w:hAnsi="Times New Roman" w:cs="Times New Roman"/>
          <w:i/>
          <w:sz w:val="20"/>
          <w:szCs w:val="20"/>
        </w:rPr>
        <w:t>random term</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Full model for preys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1"/>
          <w:szCs w:val="21"/>
        </w:rPr>
        <w:t xml:space="preserve">T. </w:t>
      </w:r>
      <w:proofErr w:type="spellStart"/>
      <w:r>
        <w:rPr>
          <w:rFonts w:ascii="Times New Roman" w:eastAsia="Times New Roman" w:hAnsi="Times New Roman" w:cs="Times New Roman"/>
          <w:i/>
          <w:sz w:val="21"/>
          <w:szCs w:val="21"/>
        </w:rPr>
        <w:t>stalactifera</w:t>
      </w:r>
      <w:proofErr w:type="spellEnd"/>
      <w:r>
        <w:rPr>
          <w:rFonts w:ascii="Times New Roman" w:eastAsia="Times New Roman" w:hAnsi="Times New Roman" w:cs="Times New Roman"/>
          <w:sz w:val="21"/>
          <w:szCs w:val="21"/>
        </w:rPr>
        <w:t xml:space="preserve"> and </w:t>
      </w:r>
      <w:r>
        <w:rPr>
          <w:rFonts w:ascii="Times New Roman" w:eastAsia="Times New Roman" w:hAnsi="Times New Roman" w:cs="Times New Roman"/>
          <w:i/>
          <w:sz w:val="20"/>
          <w:szCs w:val="20"/>
        </w:rPr>
        <w:t xml:space="preserve">M. </w:t>
      </w:r>
      <w:proofErr w:type="spellStart"/>
      <w:r>
        <w:rPr>
          <w:rFonts w:ascii="Times New Roman" w:eastAsia="Times New Roman" w:hAnsi="Times New Roman" w:cs="Times New Roman"/>
          <w:i/>
          <w:sz w:val="20"/>
          <w:szCs w:val="20"/>
        </w:rPr>
        <w:t>solisianus</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dependent variable </w:t>
      </w:r>
      <w:r>
        <w:rPr>
          <w:rFonts w:ascii="Times New Roman" w:eastAsia="Times New Roman" w:hAnsi="Times New Roman" w:cs="Times New Roman"/>
          <w:sz w:val="20"/>
          <w:szCs w:val="20"/>
        </w:rPr>
        <w:t>~ shore extension + shore inclination + wave exposure + SST + roughness + [</w:t>
      </w:r>
      <w:proofErr w:type="spellStart"/>
      <w:r>
        <w:rPr>
          <w:rFonts w:ascii="Times New Roman" w:eastAsia="Times New Roman" w:hAnsi="Times New Roman" w:cs="Times New Roman"/>
          <w:sz w:val="20"/>
          <w:szCs w:val="20"/>
        </w:rPr>
        <w:t>Chl</w:t>
      </w:r>
      <w:proofErr w:type="spellEnd"/>
      <w:r>
        <w:rPr>
          <w:rFonts w:ascii="Times New Roman" w:eastAsia="Times New Roman" w:hAnsi="Times New Roman" w:cs="Times New Roman"/>
          <w:sz w:val="20"/>
          <w:szCs w:val="20"/>
        </w:rPr>
        <w:t xml:space="preserve">-a] + NDVI + </w:t>
      </w:r>
      <w:r>
        <w:rPr>
          <w:rFonts w:ascii="Times New Roman" w:eastAsia="Times New Roman" w:hAnsi="Times New Roman" w:cs="Times New Roman"/>
          <w:i/>
          <w:sz w:val="20"/>
          <w:szCs w:val="20"/>
        </w:rPr>
        <w:t xml:space="preserve">S. </w:t>
      </w:r>
      <w:proofErr w:type="spellStart"/>
      <w:r>
        <w:rPr>
          <w:rFonts w:ascii="Times New Roman" w:eastAsia="Times New Roman" w:hAnsi="Times New Roman" w:cs="Times New Roman"/>
          <w:i/>
          <w:sz w:val="20"/>
          <w:szCs w:val="20"/>
        </w:rPr>
        <w:t>brasiliensis</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size + </w:t>
      </w:r>
      <w:r>
        <w:rPr>
          <w:rFonts w:ascii="Times New Roman" w:eastAsia="Times New Roman" w:hAnsi="Times New Roman" w:cs="Times New Roman"/>
          <w:i/>
          <w:sz w:val="20"/>
          <w:szCs w:val="20"/>
        </w:rPr>
        <w:t xml:space="preserve">S. </w:t>
      </w:r>
      <w:proofErr w:type="spellStart"/>
      <w:r>
        <w:rPr>
          <w:rFonts w:ascii="Times New Roman" w:eastAsia="Times New Roman" w:hAnsi="Times New Roman" w:cs="Times New Roman"/>
          <w:i/>
          <w:sz w:val="20"/>
          <w:szCs w:val="20"/>
        </w:rPr>
        <w:t>brasiliensis</w:t>
      </w:r>
      <w:proofErr w:type="spellEnd"/>
      <w:r>
        <w:rPr>
          <w:rFonts w:ascii="Times New Roman" w:eastAsia="Times New Roman" w:hAnsi="Times New Roman" w:cs="Times New Roman"/>
          <w:sz w:val="20"/>
          <w:szCs w:val="20"/>
        </w:rPr>
        <w:t xml:space="preserve"> abundance + </w:t>
      </w:r>
      <w:r>
        <w:rPr>
          <w:rFonts w:ascii="Times New Roman" w:eastAsia="Times New Roman" w:hAnsi="Times New Roman" w:cs="Times New Roman"/>
          <w:i/>
          <w:sz w:val="20"/>
          <w:szCs w:val="20"/>
        </w:rPr>
        <w:t>random term</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Full model for grazers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L. </w:t>
      </w:r>
      <w:proofErr w:type="spellStart"/>
      <w:r>
        <w:rPr>
          <w:rFonts w:ascii="Times New Roman" w:eastAsia="Times New Roman" w:hAnsi="Times New Roman" w:cs="Times New Roman"/>
          <w:i/>
          <w:sz w:val="20"/>
          <w:szCs w:val="20"/>
        </w:rPr>
        <w:t>subrugosa</w:t>
      </w:r>
      <w:proofErr w:type="spellEnd"/>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 xml:space="preserve">E. </w:t>
      </w:r>
      <w:proofErr w:type="spellStart"/>
      <w:r>
        <w:rPr>
          <w:rFonts w:ascii="Times New Roman" w:eastAsia="Times New Roman" w:hAnsi="Times New Roman" w:cs="Times New Roman"/>
          <w:i/>
          <w:sz w:val="20"/>
          <w:szCs w:val="20"/>
        </w:rPr>
        <w:t>lineolata</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dependent </w:t>
      </w:r>
      <w:r>
        <w:rPr>
          <w:rFonts w:ascii="Times New Roman" w:eastAsia="Times New Roman" w:hAnsi="Times New Roman" w:cs="Times New Roman"/>
          <w:i/>
          <w:sz w:val="20"/>
          <w:szCs w:val="20"/>
        </w:rPr>
        <w:t xml:space="preserve">variable </w:t>
      </w:r>
      <w:r>
        <w:rPr>
          <w:rFonts w:ascii="Times New Roman" w:eastAsia="Times New Roman" w:hAnsi="Times New Roman" w:cs="Times New Roman"/>
          <w:sz w:val="20"/>
          <w:szCs w:val="20"/>
        </w:rPr>
        <w:t>~ shore extension + shore inclination + wave exposure + SST + roughness + [</w:t>
      </w:r>
      <w:proofErr w:type="spellStart"/>
      <w:r>
        <w:rPr>
          <w:rFonts w:ascii="Times New Roman" w:eastAsia="Times New Roman" w:hAnsi="Times New Roman" w:cs="Times New Roman"/>
          <w:sz w:val="20"/>
          <w:szCs w:val="20"/>
        </w:rPr>
        <w:t>Chl</w:t>
      </w:r>
      <w:proofErr w:type="spellEnd"/>
      <w:r>
        <w:rPr>
          <w:rFonts w:ascii="Times New Roman" w:eastAsia="Times New Roman" w:hAnsi="Times New Roman" w:cs="Times New Roman"/>
          <w:sz w:val="20"/>
          <w:szCs w:val="20"/>
        </w:rPr>
        <w:t xml:space="preserve">-a] + NDVI + </w:t>
      </w:r>
      <w:r>
        <w:rPr>
          <w:rFonts w:ascii="Times New Roman" w:eastAsia="Times New Roman" w:hAnsi="Times New Roman" w:cs="Times New Roman"/>
          <w:i/>
          <w:sz w:val="20"/>
          <w:szCs w:val="20"/>
        </w:rPr>
        <w:t>random term</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 )</w:t>
      </w:r>
      <w:proofErr w:type="gramEnd"/>
      <w:r>
        <w:rPr>
          <w:rFonts w:ascii="Times New Roman" w:eastAsia="Times New Roman" w:hAnsi="Times New Roman" w:cs="Times New Roman"/>
          <w:sz w:val="20"/>
          <w:szCs w:val="20"/>
        </w:rPr>
        <w:t xml:space="preserve"> =  smooth term. GAM models </w:t>
      </w:r>
      <w:r>
        <w:rPr>
          <w:rFonts w:ascii="Times New Roman" w:eastAsia="Times New Roman" w:hAnsi="Times New Roman" w:cs="Times New Roman"/>
          <w:i/>
          <w:sz w:val="20"/>
          <w:szCs w:val="20"/>
        </w:rPr>
        <w:t xml:space="preserve">L. </w:t>
      </w:r>
      <w:proofErr w:type="spellStart"/>
      <w:r>
        <w:rPr>
          <w:rFonts w:ascii="Times New Roman" w:eastAsia="Times New Roman" w:hAnsi="Times New Roman" w:cs="Times New Roman"/>
          <w:i/>
          <w:sz w:val="20"/>
          <w:szCs w:val="20"/>
        </w:rPr>
        <w:t>subrugosa</w:t>
      </w:r>
      <w:proofErr w:type="spellEnd"/>
      <w:r>
        <w:rPr>
          <w:rFonts w:ascii="Times New Roman" w:eastAsia="Times New Roman" w:hAnsi="Times New Roman" w:cs="Times New Roman"/>
          <w:sz w:val="20"/>
          <w:szCs w:val="20"/>
        </w:rPr>
        <w:t xml:space="preserve"> size and </w:t>
      </w:r>
      <w:r>
        <w:rPr>
          <w:rFonts w:ascii="Times New Roman" w:eastAsia="Times New Roman" w:hAnsi="Times New Roman" w:cs="Times New Roman"/>
          <w:i/>
          <w:sz w:val="20"/>
          <w:szCs w:val="20"/>
        </w:rPr>
        <w:t xml:space="preserve">T. </w:t>
      </w:r>
      <w:proofErr w:type="spellStart"/>
      <w:r>
        <w:rPr>
          <w:rFonts w:ascii="Times New Roman" w:eastAsia="Times New Roman" w:hAnsi="Times New Roman" w:cs="Times New Roman"/>
          <w:i/>
          <w:sz w:val="20"/>
          <w:szCs w:val="20"/>
        </w:rPr>
        <w:t>stalactifera</w:t>
      </w:r>
      <w:proofErr w:type="spellEnd"/>
      <w:r>
        <w:rPr>
          <w:rFonts w:ascii="Times New Roman" w:eastAsia="Times New Roman" w:hAnsi="Times New Roman" w:cs="Times New Roman"/>
          <w:sz w:val="20"/>
          <w:szCs w:val="20"/>
        </w:rPr>
        <w:t xml:space="preserve"> density were fit to constrained smooth term ‘monotone decreasing P-spline</w:t>
      </w:r>
      <w:r>
        <w:rPr>
          <w:rFonts w:ascii="Times New Roman" w:eastAsia="Times New Roman" w:hAnsi="Times New Roman" w:cs="Times New Roman"/>
          <w:sz w:val="20"/>
          <w:szCs w:val="20"/>
        </w:rPr>
        <w:t xml:space="preserve">s’, and </w:t>
      </w:r>
      <w:r>
        <w:rPr>
          <w:rFonts w:ascii="Times New Roman" w:eastAsia="Times New Roman" w:hAnsi="Times New Roman" w:cs="Times New Roman"/>
          <w:i/>
          <w:sz w:val="20"/>
          <w:szCs w:val="20"/>
        </w:rPr>
        <w:t xml:space="preserve">M. </w:t>
      </w:r>
      <w:proofErr w:type="spellStart"/>
      <w:r>
        <w:rPr>
          <w:rFonts w:ascii="Times New Roman" w:eastAsia="Times New Roman" w:hAnsi="Times New Roman" w:cs="Times New Roman"/>
          <w:i/>
          <w:sz w:val="20"/>
          <w:szCs w:val="20"/>
        </w:rPr>
        <w:t>solisianus</w:t>
      </w:r>
      <w:proofErr w:type="spellEnd"/>
      <w:r>
        <w:rPr>
          <w:rFonts w:ascii="Times New Roman" w:eastAsia="Times New Roman" w:hAnsi="Times New Roman" w:cs="Times New Roman"/>
          <w:sz w:val="20"/>
          <w:szCs w:val="20"/>
        </w:rPr>
        <w:t xml:space="preserve"> cover was fit to ‘monotone increasing P-splines’.  *** = p &lt;0.001, ** = p &lt;0.01, * = p &lt;0.05.</w:t>
      </w:r>
    </w:p>
    <w:sectPr w:rsidR="006205E7">
      <w:pgSz w:w="11900" w:h="16840"/>
      <w:pgMar w:top="720" w:right="1540" w:bottom="720" w:left="1713"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esar Cordeiro" w:date="2022-05-13T19:16:00Z" w:initials="">
    <w:p w14:paraId="000001EB" w14:textId="77777777" w:rsidR="006205E7" w:rsidRDefault="00142CF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Paine RT (1966) Food web complexity and species diversity. American Naturalist 100, 65–75.</w:t>
      </w:r>
    </w:p>
  </w:comment>
  <w:comment w:id="1" w:author="Cesar Cordeiro" w:date="2022-05-13T19:44:00Z" w:initials="">
    <w:p w14:paraId="000001EC" w14:textId="77777777" w:rsidR="006205E7" w:rsidRDefault="00142CF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Wootton JT (1995) Effects of birds on sea urchins and algae: A lower-intertidal trophic cascade. </w:t>
      </w:r>
      <w:proofErr w:type="spellStart"/>
      <w:r>
        <w:rPr>
          <w:rFonts w:ascii="Arial" w:eastAsia="Arial" w:hAnsi="Arial" w:cs="Arial"/>
          <w:color w:val="000000"/>
          <w:sz w:val="22"/>
          <w:szCs w:val="22"/>
        </w:rPr>
        <w:t>Écoscience</w:t>
      </w:r>
      <w:proofErr w:type="spellEnd"/>
      <w:r>
        <w:rPr>
          <w:rFonts w:ascii="Arial" w:eastAsia="Arial" w:hAnsi="Arial" w:cs="Arial"/>
          <w:color w:val="000000"/>
          <w:sz w:val="22"/>
          <w:szCs w:val="22"/>
        </w:rPr>
        <w:t xml:space="preserve"> 2(4): 321-328. https://doi.org/10.1080/11956860.1995.1168</w:t>
      </w:r>
      <w:r>
        <w:rPr>
          <w:rFonts w:ascii="Arial" w:eastAsia="Arial" w:hAnsi="Arial" w:cs="Arial"/>
          <w:color w:val="000000"/>
          <w:sz w:val="22"/>
          <w:szCs w:val="22"/>
        </w:rPr>
        <w:t>2299</w:t>
      </w:r>
    </w:p>
  </w:comment>
  <w:comment w:id="3" w:author="Andre Pardal" w:date="2022-03-22T13:57:00Z" w:initials="">
    <w:p w14:paraId="00000205"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Ach</w:t>
      </w:r>
      <w:r w:rsidRPr="00D652D8">
        <w:rPr>
          <w:rFonts w:ascii="Arial" w:eastAsia="Arial" w:hAnsi="Arial" w:cs="Arial"/>
          <w:color w:val="000000"/>
          <w:sz w:val="22"/>
          <w:szCs w:val="22"/>
          <w:lang w:val="pt-BR"/>
        </w:rPr>
        <w:t xml:space="preserve">o que podemos manter padronizações de símbolos similares ao </w:t>
      </w:r>
      <w:proofErr w:type="spellStart"/>
      <w:r w:rsidRPr="00D652D8">
        <w:rPr>
          <w:rFonts w:ascii="Arial" w:eastAsia="Arial" w:hAnsi="Arial" w:cs="Arial"/>
          <w:color w:val="000000"/>
          <w:sz w:val="22"/>
          <w:szCs w:val="22"/>
          <w:lang w:val="pt-BR"/>
        </w:rPr>
        <w:t>paper</w:t>
      </w:r>
      <w:proofErr w:type="spellEnd"/>
      <w:r w:rsidRPr="00D652D8">
        <w:rPr>
          <w:rFonts w:ascii="Arial" w:eastAsia="Arial" w:hAnsi="Arial" w:cs="Arial"/>
          <w:color w:val="000000"/>
          <w:sz w:val="22"/>
          <w:szCs w:val="22"/>
          <w:lang w:val="pt-BR"/>
        </w:rPr>
        <w:t xml:space="preserve"> já publicado. Por exemplo usei </w:t>
      </w:r>
      <w:proofErr w:type="spellStart"/>
      <w:r w:rsidRPr="00D652D8">
        <w:rPr>
          <w:rFonts w:ascii="Arial" w:eastAsia="Arial" w:hAnsi="Arial" w:cs="Arial"/>
          <w:color w:val="000000"/>
          <w:sz w:val="22"/>
          <w:szCs w:val="22"/>
          <w:lang w:val="pt-BR"/>
        </w:rPr>
        <w:t>Chla</w:t>
      </w:r>
      <w:proofErr w:type="spellEnd"/>
      <w:r w:rsidRPr="00D652D8">
        <w:rPr>
          <w:rFonts w:ascii="Arial" w:eastAsia="Arial" w:hAnsi="Arial" w:cs="Arial"/>
          <w:color w:val="000000"/>
          <w:sz w:val="22"/>
          <w:szCs w:val="22"/>
          <w:lang w:val="pt-BR"/>
        </w:rPr>
        <w:t xml:space="preserve"> ao invés de </w:t>
      </w:r>
      <w:proofErr w:type="spellStart"/>
      <w:r w:rsidRPr="00D652D8">
        <w:rPr>
          <w:rFonts w:ascii="Arial" w:eastAsia="Arial" w:hAnsi="Arial" w:cs="Arial"/>
          <w:color w:val="000000"/>
          <w:sz w:val="22"/>
          <w:szCs w:val="22"/>
          <w:lang w:val="pt-BR"/>
        </w:rPr>
        <w:t>Chl-a</w:t>
      </w:r>
      <w:proofErr w:type="spellEnd"/>
      <w:r w:rsidRPr="00D652D8">
        <w:rPr>
          <w:rFonts w:ascii="Arial" w:eastAsia="Arial" w:hAnsi="Arial" w:cs="Arial"/>
          <w:color w:val="000000"/>
          <w:sz w:val="22"/>
          <w:szCs w:val="22"/>
          <w:lang w:val="pt-BR"/>
        </w:rPr>
        <w:t xml:space="preserve">, não abreviei WF nem FWD... Os nomes da sub-região eu tinha traduzido, mas isso pode ficar em português </w:t>
      </w:r>
      <w:proofErr w:type="gramStart"/>
      <w:r w:rsidRPr="00D652D8">
        <w:rPr>
          <w:rFonts w:ascii="Arial" w:eastAsia="Arial" w:hAnsi="Arial" w:cs="Arial"/>
          <w:color w:val="000000"/>
          <w:sz w:val="22"/>
          <w:szCs w:val="22"/>
          <w:lang w:val="pt-BR"/>
        </w:rPr>
        <w:t>mesmo..</w:t>
      </w:r>
      <w:proofErr w:type="gramEnd"/>
      <w:r w:rsidRPr="00D652D8">
        <w:rPr>
          <w:rFonts w:ascii="Arial" w:eastAsia="Arial" w:hAnsi="Arial" w:cs="Arial"/>
          <w:color w:val="000000"/>
          <w:sz w:val="22"/>
          <w:szCs w:val="22"/>
          <w:lang w:val="pt-BR"/>
        </w:rPr>
        <w:t xml:space="preserve"> mas o resto, acho que po</w:t>
      </w:r>
      <w:r w:rsidRPr="00D652D8">
        <w:rPr>
          <w:rFonts w:ascii="Arial" w:eastAsia="Arial" w:hAnsi="Arial" w:cs="Arial"/>
          <w:color w:val="000000"/>
          <w:sz w:val="22"/>
          <w:szCs w:val="22"/>
          <w:lang w:val="pt-BR"/>
        </w:rPr>
        <w:t xml:space="preserve">demos seguir igual ao </w:t>
      </w:r>
      <w:proofErr w:type="spellStart"/>
      <w:r w:rsidRPr="00D652D8">
        <w:rPr>
          <w:rFonts w:ascii="Arial" w:eastAsia="Arial" w:hAnsi="Arial" w:cs="Arial"/>
          <w:color w:val="000000"/>
          <w:sz w:val="22"/>
          <w:szCs w:val="22"/>
          <w:lang w:val="pt-BR"/>
        </w:rPr>
        <w:t>paper</w:t>
      </w:r>
      <w:proofErr w:type="spellEnd"/>
      <w:r w:rsidRPr="00D652D8">
        <w:rPr>
          <w:rFonts w:ascii="Arial" w:eastAsia="Arial" w:hAnsi="Arial" w:cs="Arial"/>
          <w:color w:val="000000"/>
          <w:sz w:val="22"/>
          <w:szCs w:val="22"/>
          <w:lang w:val="pt-BR"/>
        </w:rPr>
        <w:t xml:space="preserve"> já publicado.</w:t>
      </w:r>
    </w:p>
  </w:comment>
  <w:comment w:id="4" w:author="Andre Pardal" w:date="2022-03-22T10:05:00Z" w:initials="">
    <w:p w14:paraId="0000020E"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Acho que não faz muito sentido aqui… talvez discussão?</w:t>
      </w:r>
    </w:p>
  </w:comment>
  <w:comment w:id="35" w:author="Andre Pardal" w:date="2022-03-22T08:46:00Z" w:initials="">
    <w:p w14:paraId="000001E9"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Nós não tínhamos decidido excluir e</w:t>
      </w:r>
      <w:r w:rsidRPr="00D652D8">
        <w:rPr>
          <w:rFonts w:ascii="Arial" w:eastAsia="Arial" w:hAnsi="Arial" w:cs="Arial"/>
          <w:color w:val="000000"/>
          <w:sz w:val="22"/>
          <w:szCs w:val="22"/>
          <w:lang w:val="pt-BR"/>
        </w:rPr>
        <w:t>xtensão das análises?</w:t>
      </w:r>
    </w:p>
  </w:comment>
  <w:comment w:id="38" w:author="Andre Pardal" w:date="2022-03-22T08:48:00Z" w:initials="">
    <w:p w14:paraId="00000215"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Você não padronizou pela cor do fundo das rochas?</w:t>
      </w:r>
    </w:p>
  </w:comment>
  <w:comment w:id="39" w:author="Microsoft Office User" w:date="2022-05-15T15:32:00Z" w:initials="MOU">
    <w:p w14:paraId="723C964C" w14:textId="195EE1BD" w:rsidR="0032527E" w:rsidRDefault="0032527E">
      <w:pPr>
        <w:pStyle w:val="Textodecomentrio"/>
      </w:pPr>
      <w:r>
        <w:rPr>
          <w:rStyle w:val="Refdecomentrio"/>
        </w:rPr>
        <w:annotationRef/>
      </w:r>
    </w:p>
  </w:comment>
  <w:comment w:id="43" w:author="Andre Pardal" w:date="2022-03-22T08:51:00Z" w:initials="">
    <w:p w14:paraId="000001E3"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 xml:space="preserve">Essa parte das escalas de variação não está mencionada em nenhum lugar na introdução. Precisamos falar, como no </w:t>
      </w:r>
      <w:proofErr w:type="spellStart"/>
      <w:r w:rsidRPr="00D652D8">
        <w:rPr>
          <w:rFonts w:ascii="Arial" w:eastAsia="Arial" w:hAnsi="Arial" w:cs="Arial"/>
          <w:color w:val="000000"/>
          <w:sz w:val="22"/>
          <w:szCs w:val="22"/>
          <w:lang w:val="pt-BR"/>
        </w:rPr>
        <w:t>paper</w:t>
      </w:r>
      <w:proofErr w:type="spellEnd"/>
      <w:r w:rsidRPr="00D652D8">
        <w:rPr>
          <w:rFonts w:ascii="Arial" w:eastAsia="Arial" w:hAnsi="Arial" w:cs="Arial"/>
          <w:color w:val="000000"/>
          <w:sz w:val="22"/>
          <w:szCs w:val="22"/>
          <w:lang w:val="pt-BR"/>
        </w:rPr>
        <w:t xml:space="preserve"> da </w:t>
      </w:r>
      <w:proofErr w:type="spellStart"/>
      <w:r w:rsidRPr="00D652D8">
        <w:rPr>
          <w:rFonts w:ascii="Arial" w:eastAsia="Arial" w:hAnsi="Arial" w:cs="Arial"/>
          <w:color w:val="000000"/>
          <w:sz w:val="22"/>
          <w:szCs w:val="22"/>
          <w:lang w:val="pt-BR"/>
        </w:rPr>
        <w:t>Chthamalus</w:t>
      </w:r>
      <w:proofErr w:type="spellEnd"/>
      <w:r w:rsidRPr="00D652D8">
        <w:rPr>
          <w:rFonts w:ascii="Arial" w:eastAsia="Arial" w:hAnsi="Arial" w:cs="Arial"/>
          <w:color w:val="000000"/>
          <w:sz w:val="22"/>
          <w:szCs w:val="22"/>
          <w:lang w:val="pt-BR"/>
        </w:rPr>
        <w:t>.</w:t>
      </w:r>
    </w:p>
  </w:comment>
  <w:comment w:id="45" w:author="Andre Pardal" w:date="2022-03-22T10:35:00Z" w:initials="">
    <w:p w14:paraId="000001E2"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 xml:space="preserve">Não tem isso nesse </w:t>
      </w:r>
      <w:proofErr w:type="spellStart"/>
      <w:r w:rsidRPr="00D652D8">
        <w:rPr>
          <w:rFonts w:ascii="Arial" w:eastAsia="Arial" w:hAnsi="Arial" w:cs="Arial"/>
          <w:color w:val="000000"/>
          <w:sz w:val="22"/>
          <w:szCs w:val="22"/>
          <w:lang w:val="pt-BR"/>
        </w:rPr>
        <w:t>paper</w:t>
      </w:r>
      <w:proofErr w:type="spellEnd"/>
      <w:r w:rsidRPr="00D652D8">
        <w:rPr>
          <w:rFonts w:ascii="Arial" w:eastAsia="Arial" w:hAnsi="Arial" w:cs="Arial"/>
          <w:color w:val="000000"/>
          <w:sz w:val="22"/>
          <w:szCs w:val="22"/>
          <w:lang w:val="pt-BR"/>
        </w:rPr>
        <w:t>. Nem precisa acho</w:t>
      </w:r>
      <w:r w:rsidRPr="00D652D8">
        <w:rPr>
          <w:rFonts w:ascii="Arial" w:eastAsia="Arial" w:hAnsi="Arial" w:cs="Arial"/>
          <w:color w:val="000000"/>
          <w:sz w:val="22"/>
          <w:szCs w:val="22"/>
          <w:lang w:val="pt-BR"/>
        </w:rPr>
        <w:t xml:space="preserve"> </w:t>
      </w:r>
      <w:proofErr w:type="spellStart"/>
      <w:r w:rsidRPr="00D652D8">
        <w:rPr>
          <w:rFonts w:ascii="Arial" w:eastAsia="Arial" w:hAnsi="Arial" w:cs="Arial"/>
          <w:color w:val="000000"/>
          <w:sz w:val="22"/>
          <w:szCs w:val="22"/>
          <w:lang w:val="pt-BR"/>
        </w:rPr>
        <w:t>pq</w:t>
      </w:r>
      <w:proofErr w:type="spellEnd"/>
      <w:r w:rsidRPr="00D652D8">
        <w:rPr>
          <w:rFonts w:ascii="Arial" w:eastAsia="Arial" w:hAnsi="Arial" w:cs="Arial"/>
          <w:color w:val="000000"/>
          <w:sz w:val="22"/>
          <w:szCs w:val="22"/>
          <w:lang w:val="pt-BR"/>
        </w:rPr>
        <w:t xml:space="preserve"> já tem no de </w:t>
      </w:r>
      <w:proofErr w:type="spellStart"/>
      <w:proofErr w:type="gramStart"/>
      <w:r w:rsidRPr="00D652D8">
        <w:rPr>
          <w:rFonts w:ascii="Arial" w:eastAsia="Arial" w:hAnsi="Arial" w:cs="Arial"/>
          <w:color w:val="000000"/>
          <w:sz w:val="22"/>
          <w:szCs w:val="22"/>
          <w:lang w:val="pt-BR"/>
        </w:rPr>
        <w:t>Chthamalus</w:t>
      </w:r>
      <w:proofErr w:type="spellEnd"/>
      <w:r w:rsidRPr="00D652D8">
        <w:rPr>
          <w:rFonts w:ascii="Arial" w:eastAsia="Arial" w:hAnsi="Arial" w:cs="Arial"/>
          <w:color w:val="000000"/>
          <w:sz w:val="22"/>
          <w:szCs w:val="22"/>
          <w:lang w:val="pt-BR"/>
        </w:rPr>
        <w:t>..</w:t>
      </w:r>
      <w:proofErr w:type="gramEnd"/>
    </w:p>
  </w:comment>
  <w:comment w:id="46" w:author="Andre Pardal" w:date="2022-03-22T08:52:00Z" w:initials="">
    <w:p w14:paraId="0000020C"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Isso também. Precisamos dizer que separamos em regiõe</w:t>
      </w:r>
      <w:r w:rsidRPr="00D652D8">
        <w:rPr>
          <w:rFonts w:ascii="Arial" w:eastAsia="Arial" w:hAnsi="Arial" w:cs="Arial"/>
          <w:color w:val="000000"/>
          <w:sz w:val="22"/>
          <w:szCs w:val="22"/>
          <w:lang w:val="pt-BR"/>
        </w:rPr>
        <w:t>s, sub-regiões e sites.</w:t>
      </w:r>
    </w:p>
  </w:comment>
  <w:comment w:id="51" w:author="Andre Pardal" w:date="2022-03-22T08:53:00Z" w:initials="">
    <w:p w14:paraId="0000020D"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Acho que podemos simplesmente excluir extensão sem mencionar desde o começo?</w:t>
      </w:r>
    </w:p>
  </w:comment>
  <w:comment w:id="58" w:author="Andre Pardal" w:date="2022-03-22T08:56:00Z" w:initials="">
    <w:p w14:paraId="0000021C"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Está estranho essa frase aqui. Talvez colocar no fim?</w:t>
      </w:r>
    </w:p>
  </w:comment>
  <w:comment w:id="70" w:author="Andre Pardal" w:date="2022-03-22T09:00:00Z" w:initials="">
    <w:p w14:paraId="00000221"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proofErr w:type="spellStart"/>
      <w:r w:rsidRPr="00D652D8">
        <w:rPr>
          <w:rFonts w:ascii="Arial" w:eastAsia="Arial" w:hAnsi="Arial" w:cs="Arial"/>
          <w:color w:val="000000"/>
          <w:sz w:val="22"/>
          <w:szCs w:val="22"/>
          <w:lang w:val="pt-BR"/>
        </w:rPr>
        <w:t>Overlap</w:t>
      </w:r>
      <w:proofErr w:type="spellEnd"/>
      <w:r w:rsidRPr="00D652D8">
        <w:rPr>
          <w:rFonts w:ascii="Arial" w:eastAsia="Arial" w:hAnsi="Arial" w:cs="Arial"/>
          <w:color w:val="000000"/>
          <w:sz w:val="22"/>
          <w:szCs w:val="22"/>
          <w:lang w:val="pt-BR"/>
        </w:rPr>
        <w:t xml:space="preserve"> do que?</w:t>
      </w:r>
    </w:p>
  </w:comment>
  <w:comment w:id="71" w:author="Andre Pardal" w:date="2022-03-22T09:01:00Z" w:initials="">
    <w:p w14:paraId="0000021B"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 xml:space="preserve">Padronizar. Vamos usar </w:t>
      </w:r>
      <w:proofErr w:type="spellStart"/>
      <w:r w:rsidRPr="00D652D8">
        <w:rPr>
          <w:rFonts w:ascii="Arial" w:eastAsia="Arial" w:hAnsi="Arial" w:cs="Arial"/>
          <w:color w:val="000000"/>
          <w:sz w:val="22"/>
          <w:szCs w:val="22"/>
          <w:lang w:val="pt-BR"/>
        </w:rPr>
        <w:t>FwD</w:t>
      </w:r>
      <w:proofErr w:type="spellEnd"/>
      <w:r w:rsidRPr="00D652D8">
        <w:rPr>
          <w:rFonts w:ascii="Arial" w:eastAsia="Arial" w:hAnsi="Arial" w:cs="Arial"/>
          <w:color w:val="000000"/>
          <w:sz w:val="22"/>
          <w:szCs w:val="22"/>
          <w:lang w:val="pt-BR"/>
        </w:rPr>
        <w:t xml:space="preserve"> ou </w:t>
      </w:r>
      <w:proofErr w:type="spellStart"/>
      <w:r w:rsidRPr="00D652D8">
        <w:rPr>
          <w:rFonts w:ascii="Arial" w:eastAsia="Arial" w:hAnsi="Arial" w:cs="Arial"/>
          <w:color w:val="000000"/>
          <w:sz w:val="22"/>
          <w:szCs w:val="22"/>
          <w:lang w:val="pt-BR"/>
        </w:rPr>
        <w:t>freshwater</w:t>
      </w:r>
      <w:proofErr w:type="spellEnd"/>
      <w:r w:rsidRPr="00D652D8">
        <w:rPr>
          <w:rFonts w:ascii="Arial" w:eastAsia="Arial" w:hAnsi="Arial" w:cs="Arial"/>
          <w:color w:val="000000"/>
          <w:sz w:val="22"/>
          <w:szCs w:val="22"/>
          <w:lang w:val="pt-BR"/>
        </w:rPr>
        <w:t xml:space="preserve"> index?</w:t>
      </w:r>
    </w:p>
  </w:comment>
  <w:comment w:id="78" w:author="Andre Pardal" w:date="2022-03-22T09:03:00Z" w:initials="">
    <w:p w14:paraId="000001DF"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 xml:space="preserve">Na verdade, nossa métrica é total </w:t>
      </w:r>
      <w:proofErr w:type="spellStart"/>
      <w:r w:rsidRPr="00D652D8">
        <w:rPr>
          <w:rFonts w:ascii="Arial" w:eastAsia="Arial" w:hAnsi="Arial" w:cs="Arial"/>
          <w:color w:val="000000"/>
          <w:sz w:val="22"/>
          <w:szCs w:val="22"/>
          <w:lang w:val="pt-BR"/>
        </w:rPr>
        <w:t>abundance</w:t>
      </w:r>
      <w:proofErr w:type="spellEnd"/>
      <w:r w:rsidRPr="00D652D8">
        <w:rPr>
          <w:rFonts w:ascii="Arial" w:eastAsia="Arial" w:hAnsi="Arial" w:cs="Arial"/>
          <w:color w:val="000000"/>
          <w:sz w:val="22"/>
          <w:szCs w:val="22"/>
          <w:lang w:val="pt-BR"/>
        </w:rPr>
        <w:t xml:space="preserve"> </w:t>
      </w:r>
      <w:proofErr w:type="spellStart"/>
      <w:r w:rsidRPr="00D652D8">
        <w:rPr>
          <w:rFonts w:ascii="Arial" w:eastAsia="Arial" w:hAnsi="Arial" w:cs="Arial"/>
          <w:color w:val="000000"/>
          <w:sz w:val="22"/>
          <w:szCs w:val="22"/>
          <w:lang w:val="pt-BR"/>
        </w:rPr>
        <w:t>found</w:t>
      </w:r>
      <w:proofErr w:type="spellEnd"/>
      <w:r w:rsidRPr="00D652D8">
        <w:rPr>
          <w:rFonts w:ascii="Arial" w:eastAsia="Arial" w:hAnsi="Arial" w:cs="Arial"/>
          <w:color w:val="000000"/>
          <w:sz w:val="22"/>
          <w:szCs w:val="22"/>
          <w:lang w:val="pt-BR"/>
        </w:rPr>
        <w:t xml:space="preserve"> in </w:t>
      </w:r>
      <w:proofErr w:type="spellStart"/>
      <w:r w:rsidRPr="00D652D8">
        <w:rPr>
          <w:rFonts w:ascii="Arial" w:eastAsia="Arial" w:hAnsi="Arial" w:cs="Arial"/>
          <w:color w:val="000000"/>
          <w:sz w:val="22"/>
          <w:szCs w:val="22"/>
          <w:lang w:val="pt-BR"/>
        </w:rPr>
        <w:t>the</w:t>
      </w:r>
      <w:proofErr w:type="spellEnd"/>
      <w:r w:rsidRPr="00D652D8">
        <w:rPr>
          <w:rFonts w:ascii="Arial" w:eastAsia="Arial" w:hAnsi="Arial" w:cs="Arial"/>
          <w:color w:val="000000"/>
          <w:sz w:val="22"/>
          <w:szCs w:val="22"/>
          <w:lang w:val="pt-BR"/>
        </w:rPr>
        <w:t xml:space="preserve"> site, já que juntamos todos os quadrados (erro nas coletas). Além disso, não tínham</w:t>
      </w:r>
      <w:r w:rsidRPr="00D652D8">
        <w:rPr>
          <w:rFonts w:ascii="Arial" w:eastAsia="Arial" w:hAnsi="Arial" w:cs="Arial"/>
          <w:color w:val="000000"/>
          <w:sz w:val="22"/>
          <w:szCs w:val="22"/>
          <w:lang w:val="pt-BR"/>
        </w:rPr>
        <w:t>os excluído Astúrias das análises?</w:t>
      </w:r>
    </w:p>
  </w:comment>
  <w:comment w:id="80" w:author="Andre Pardal" w:date="2022-03-22T09:28:00Z" w:initials="">
    <w:p w14:paraId="00000201"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Delete.</w:t>
      </w:r>
    </w:p>
  </w:comment>
  <w:comment w:id="104" w:author="Andre Pardal" w:date="2022-03-22T09:30:00Z" w:initials="">
    <w:p w14:paraId="0000020B"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Quis dizer que não teve densidade-</w:t>
      </w:r>
      <w:proofErr w:type="spellStart"/>
      <w:r w:rsidRPr="00D652D8">
        <w:rPr>
          <w:rFonts w:ascii="Arial" w:eastAsia="Arial" w:hAnsi="Arial" w:cs="Arial"/>
          <w:color w:val="000000"/>
          <w:sz w:val="22"/>
          <w:szCs w:val="22"/>
          <w:lang w:val="pt-BR"/>
        </w:rPr>
        <w:t>dependencia</w:t>
      </w:r>
      <w:proofErr w:type="spellEnd"/>
      <w:r w:rsidRPr="00D652D8">
        <w:rPr>
          <w:rFonts w:ascii="Arial" w:eastAsia="Arial" w:hAnsi="Arial" w:cs="Arial"/>
          <w:color w:val="000000"/>
          <w:sz w:val="22"/>
          <w:szCs w:val="22"/>
          <w:lang w:val="pt-BR"/>
        </w:rPr>
        <w:t>?</w:t>
      </w:r>
    </w:p>
  </w:comment>
  <w:comment w:id="119" w:author="Andre Pardal" w:date="2022-03-22T09:36:00Z" w:initials="">
    <w:p w14:paraId="00000207"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Aqui você diz do modelo INLA? Pois o GLMM foi feito com distribuição binomial negativa para contagens, não?</w:t>
      </w:r>
    </w:p>
  </w:comment>
  <w:comment w:id="121" w:author="Andre Pardal" w:date="2022-03-22T11:11:00Z" w:initials="">
    <w:p w14:paraId="000001E4"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 xml:space="preserve">Considerando nossos resultados e comentários da banca, eu concluo que nosso grande resultado </w:t>
      </w:r>
      <w:r w:rsidRPr="00D652D8">
        <w:rPr>
          <w:rFonts w:ascii="Arial" w:eastAsia="Arial" w:hAnsi="Arial" w:cs="Arial"/>
          <w:color w:val="000000"/>
          <w:sz w:val="22"/>
          <w:szCs w:val="22"/>
          <w:lang w:val="pt-BR"/>
        </w:rPr>
        <w:t>é:</w:t>
      </w:r>
    </w:p>
    <w:p w14:paraId="000001E5"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 xml:space="preserve"> - </w:t>
      </w:r>
      <w:proofErr w:type="gramStart"/>
      <w:r w:rsidRPr="00D652D8">
        <w:rPr>
          <w:rFonts w:ascii="Arial" w:eastAsia="Arial" w:hAnsi="Arial" w:cs="Arial"/>
          <w:color w:val="000000"/>
          <w:sz w:val="22"/>
          <w:szCs w:val="22"/>
          <w:lang w:val="pt-BR"/>
        </w:rPr>
        <w:t>existe</w:t>
      </w:r>
      <w:proofErr w:type="gramEnd"/>
      <w:r w:rsidRPr="00D652D8">
        <w:rPr>
          <w:rFonts w:ascii="Arial" w:eastAsia="Arial" w:hAnsi="Arial" w:cs="Arial"/>
          <w:color w:val="000000"/>
          <w:sz w:val="22"/>
          <w:szCs w:val="22"/>
          <w:lang w:val="pt-BR"/>
        </w:rPr>
        <w:t xml:space="preserve"> muita variação em escalas pequenas e não explicada pelos nossos modelos. Isso indica (1) coisas que nós não medimos; e (2) processos estocásticos. </w:t>
      </w:r>
    </w:p>
    <w:p w14:paraId="000001E6"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 xml:space="preserve"> - Nosso foco é em processos de nicho, mas precisamos mencionar que </w:t>
      </w:r>
      <w:proofErr w:type="spellStart"/>
      <w:r w:rsidRPr="00D652D8">
        <w:rPr>
          <w:rFonts w:ascii="Arial" w:eastAsia="Arial" w:hAnsi="Arial" w:cs="Arial"/>
          <w:color w:val="000000"/>
          <w:sz w:val="22"/>
          <w:szCs w:val="22"/>
          <w:lang w:val="pt-BR"/>
        </w:rPr>
        <w:t>estocasticidade</w:t>
      </w:r>
      <w:proofErr w:type="spellEnd"/>
      <w:r w:rsidRPr="00D652D8">
        <w:rPr>
          <w:rFonts w:ascii="Arial" w:eastAsia="Arial" w:hAnsi="Arial" w:cs="Arial"/>
          <w:color w:val="000000"/>
          <w:sz w:val="22"/>
          <w:szCs w:val="22"/>
          <w:lang w:val="pt-BR"/>
        </w:rPr>
        <w:t xml:space="preserve"> é com certe</w:t>
      </w:r>
      <w:r w:rsidRPr="00D652D8">
        <w:rPr>
          <w:rFonts w:ascii="Arial" w:eastAsia="Arial" w:hAnsi="Arial" w:cs="Arial"/>
          <w:color w:val="000000"/>
          <w:sz w:val="22"/>
          <w:szCs w:val="22"/>
          <w:lang w:val="pt-BR"/>
        </w:rPr>
        <w:t>za importante também.</w:t>
      </w:r>
    </w:p>
    <w:p w14:paraId="000001E7" w14:textId="77777777" w:rsidR="006205E7" w:rsidRPr="00D652D8" w:rsidRDefault="006205E7">
      <w:pPr>
        <w:widowControl w:val="0"/>
        <w:pBdr>
          <w:top w:val="nil"/>
          <w:left w:val="nil"/>
          <w:bottom w:val="nil"/>
          <w:right w:val="nil"/>
          <w:between w:val="nil"/>
        </w:pBdr>
        <w:rPr>
          <w:rFonts w:ascii="Arial" w:eastAsia="Arial" w:hAnsi="Arial" w:cs="Arial"/>
          <w:color w:val="000000"/>
          <w:sz w:val="22"/>
          <w:szCs w:val="22"/>
          <w:lang w:val="pt-BR"/>
        </w:rPr>
      </w:pPr>
    </w:p>
    <w:p w14:paraId="000001E8"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 xml:space="preserve">Eu não sei se podemos falar nesses sistemas </w:t>
      </w:r>
      <w:proofErr w:type="spellStart"/>
      <w:r w:rsidRPr="00D652D8">
        <w:rPr>
          <w:rFonts w:ascii="Arial" w:eastAsia="Arial" w:hAnsi="Arial" w:cs="Arial"/>
          <w:color w:val="000000"/>
          <w:sz w:val="22"/>
          <w:szCs w:val="22"/>
          <w:lang w:val="pt-BR"/>
        </w:rPr>
        <w:t>ocenoagráficos</w:t>
      </w:r>
      <w:proofErr w:type="spellEnd"/>
      <w:r w:rsidRPr="00D652D8">
        <w:rPr>
          <w:rFonts w:ascii="Arial" w:eastAsia="Arial" w:hAnsi="Arial" w:cs="Arial"/>
          <w:color w:val="000000"/>
          <w:sz w:val="22"/>
          <w:szCs w:val="22"/>
          <w:lang w:val="pt-BR"/>
        </w:rPr>
        <w:t xml:space="preserve">, pois passa uma ideia de grupos bem </w:t>
      </w:r>
      <w:proofErr w:type="spellStart"/>
      <w:proofErr w:type="gramStart"/>
      <w:r w:rsidRPr="00D652D8">
        <w:rPr>
          <w:rFonts w:ascii="Arial" w:eastAsia="Arial" w:hAnsi="Arial" w:cs="Arial"/>
          <w:color w:val="000000"/>
          <w:sz w:val="22"/>
          <w:szCs w:val="22"/>
          <w:lang w:val="pt-BR"/>
        </w:rPr>
        <w:t>defiindos</w:t>
      </w:r>
      <w:proofErr w:type="spellEnd"/>
      <w:r w:rsidRPr="00D652D8">
        <w:rPr>
          <w:rFonts w:ascii="Arial" w:eastAsia="Arial" w:hAnsi="Arial" w:cs="Arial"/>
          <w:color w:val="000000"/>
          <w:sz w:val="22"/>
          <w:szCs w:val="22"/>
          <w:lang w:val="pt-BR"/>
        </w:rPr>
        <w:t>..</w:t>
      </w:r>
      <w:proofErr w:type="gramEnd"/>
      <w:r w:rsidRPr="00D652D8">
        <w:rPr>
          <w:rFonts w:ascii="Arial" w:eastAsia="Arial" w:hAnsi="Arial" w:cs="Arial"/>
          <w:color w:val="000000"/>
          <w:sz w:val="22"/>
          <w:szCs w:val="22"/>
          <w:lang w:val="pt-BR"/>
        </w:rPr>
        <w:t xml:space="preserve"> na </w:t>
      </w:r>
      <w:proofErr w:type="spellStart"/>
      <w:r w:rsidRPr="00D652D8">
        <w:rPr>
          <w:rFonts w:ascii="Arial" w:eastAsia="Arial" w:hAnsi="Arial" w:cs="Arial"/>
          <w:color w:val="000000"/>
          <w:sz w:val="22"/>
          <w:szCs w:val="22"/>
          <w:lang w:val="pt-BR"/>
        </w:rPr>
        <w:t>vdd</w:t>
      </w:r>
      <w:proofErr w:type="spellEnd"/>
      <w:r w:rsidRPr="00D652D8">
        <w:rPr>
          <w:rFonts w:ascii="Arial" w:eastAsia="Arial" w:hAnsi="Arial" w:cs="Arial"/>
          <w:color w:val="000000"/>
          <w:sz w:val="22"/>
          <w:szCs w:val="22"/>
          <w:lang w:val="pt-BR"/>
        </w:rPr>
        <w:t xml:space="preserve"> tem, em muitos casos, mais variação em escalas menores do que entre estes ‘blocos’.</w:t>
      </w:r>
    </w:p>
  </w:comment>
  <w:comment w:id="122" w:author="Andre Pardal" w:date="2022-03-22T11:18:00Z" w:initials="">
    <w:p w14:paraId="00000202"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O NDVI aumentou em direção ao norte?</w:t>
      </w:r>
    </w:p>
  </w:comment>
  <w:comment w:id="125" w:author="Andre Pardal" w:date="2022-03-22T11:01:00Z" w:initials="">
    <w:p w14:paraId="00000208"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Você est</w:t>
      </w:r>
      <w:r w:rsidRPr="00D652D8">
        <w:rPr>
          <w:rFonts w:ascii="Arial" w:eastAsia="Arial" w:hAnsi="Arial" w:cs="Arial"/>
          <w:color w:val="000000"/>
          <w:sz w:val="22"/>
          <w:szCs w:val="22"/>
          <w:lang w:val="pt-BR"/>
        </w:rPr>
        <w:t xml:space="preserve">á falando da correlação </w:t>
      </w:r>
      <w:proofErr w:type="spellStart"/>
      <w:r w:rsidRPr="00D652D8">
        <w:rPr>
          <w:rFonts w:ascii="Arial" w:eastAsia="Arial" w:hAnsi="Arial" w:cs="Arial"/>
          <w:color w:val="000000"/>
          <w:sz w:val="22"/>
          <w:szCs w:val="22"/>
          <w:lang w:val="pt-BR"/>
        </w:rPr>
        <w:t>Chla</w:t>
      </w:r>
      <w:proofErr w:type="spellEnd"/>
      <w:r w:rsidRPr="00D652D8">
        <w:rPr>
          <w:rFonts w:ascii="Arial" w:eastAsia="Arial" w:hAnsi="Arial" w:cs="Arial"/>
          <w:color w:val="000000"/>
          <w:sz w:val="22"/>
          <w:szCs w:val="22"/>
          <w:lang w:val="pt-BR"/>
        </w:rPr>
        <w:t xml:space="preserve"> vs. POC? Eu não coloquei isso no </w:t>
      </w:r>
      <w:proofErr w:type="spellStart"/>
      <w:r w:rsidRPr="00D652D8">
        <w:rPr>
          <w:rFonts w:ascii="Arial" w:eastAsia="Arial" w:hAnsi="Arial" w:cs="Arial"/>
          <w:color w:val="000000"/>
          <w:sz w:val="22"/>
          <w:szCs w:val="22"/>
          <w:lang w:val="pt-BR"/>
        </w:rPr>
        <w:t>paper</w:t>
      </w:r>
      <w:proofErr w:type="spellEnd"/>
      <w:r w:rsidRPr="00D652D8">
        <w:rPr>
          <w:rFonts w:ascii="Arial" w:eastAsia="Arial" w:hAnsi="Arial" w:cs="Arial"/>
          <w:color w:val="000000"/>
          <w:sz w:val="22"/>
          <w:szCs w:val="22"/>
          <w:lang w:val="pt-BR"/>
        </w:rPr>
        <w:t xml:space="preserve"> Pardal et al., 2021.</w:t>
      </w:r>
    </w:p>
    <w:p w14:paraId="00000209" w14:textId="77777777" w:rsidR="006205E7" w:rsidRPr="00D652D8" w:rsidRDefault="006205E7">
      <w:pPr>
        <w:widowControl w:val="0"/>
        <w:pBdr>
          <w:top w:val="nil"/>
          <w:left w:val="nil"/>
          <w:bottom w:val="nil"/>
          <w:right w:val="nil"/>
          <w:between w:val="nil"/>
        </w:pBdr>
        <w:rPr>
          <w:rFonts w:ascii="Arial" w:eastAsia="Arial" w:hAnsi="Arial" w:cs="Arial"/>
          <w:color w:val="000000"/>
          <w:sz w:val="22"/>
          <w:szCs w:val="22"/>
          <w:lang w:val="pt-BR"/>
        </w:rPr>
      </w:pPr>
    </w:p>
    <w:p w14:paraId="0000020A"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 xml:space="preserve">Melhor refrasear falando que se sabe da correlação POC </w:t>
      </w:r>
      <w:proofErr w:type="spellStart"/>
      <w:r w:rsidRPr="00D652D8">
        <w:rPr>
          <w:rFonts w:ascii="Arial" w:eastAsia="Arial" w:hAnsi="Arial" w:cs="Arial"/>
          <w:color w:val="000000"/>
          <w:sz w:val="22"/>
          <w:szCs w:val="22"/>
          <w:lang w:val="pt-BR"/>
        </w:rPr>
        <w:t>vs</w:t>
      </w:r>
      <w:proofErr w:type="spellEnd"/>
      <w:r w:rsidRPr="00D652D8">
        <w:rPr>
          <w:rFonts w:ascii="Arial" w:eastAsia="Arial" w:hAnsi="Arial" w:cs="Arial"/>
          <w:color w:val="000000"/>
          <w:sz w:val="22"/>
          <w:szCs w:val="22"/>
          <w:lang w:val="pt-BR"/>
        </w:rPr>
        <w:t xml:space="preserve"> </w:t>
      </w:r>
      <w:proofErr w:type="spellStart"/>
      <w:r w:rsidRPr="00D652D8">
        <w:rPr>
          <w:rFonts w:ascii="Arial" w:eastAsia="Arial" w:hAnsi="Arial" w:cs="Arial"/>
          <w:color w:val="000000"/>
          <w:sz w:val="22"/>
          <w:szCs w:val="22"/>
          <w:lang w:val="pt-BR"/>
        </w:rPr>
        <w:t>Chla</w:t>
      </w:r>
      <w:proofErr w:type="spellEnd"/>
      <w:r w:rsidRPr="00D652D8">
        <w:rPr>
          <w:rFonts w:ascii="Arial" w:eastAsia="Arial" w:hAnsi="Arial" w:cs="Arial"/>
          <w:color w:val="000000"/>
          <w:sz w:val="22"/>
          <w:szCs w:val="22"/>
          <w:lang w:val="pt-BR"/>
        </w:rPr>
        <w:t>...</w:t>
      </w:r>
    </w:p>
  </w:comment>
  <w:comment w:id="128" w:author="Andre Pardal" w:date="2022-03-22T11:03:00Z" w:initials="">
    <w:p w14:paraId="000001EE"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Quais trabalhos?</w:t>
      </w:r>
    </w:p>
  </w:comment>
  <w:comment w:id="129" w:author="Cesar Cordeiro" w:date="2021-12-22T10:35:00Z" w:initials="">
    <w:p w14:paraId="0000021D"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 xml:space="preserve">Foi isso mesmo, Tadinho? Ou foram só vozes da minha cabeça? </w:t>
      </w:r>
      <w:proofErr w:type="spellStart"/>
      <w:r w:rsidRPr="00D652D8">
        <w:rPr>
          <w:rFonts w:ascii="Arial" w:eastAsia="Arial" w:hAnsi="Arial" w:cs="Arial"/>
          <w:color w:val="000000"/>
          <w:sz w:val="22"/>
          <w:szCs w:val="22"/>
          <w:lang w:val="pt-BR"/>
        </w:rPr>
        <w:t>Hehe</w:t>
      </w:r>
      <w:proofErr w:type="spellEnd"/>
    </w:p>
    <w:p w14:paraId="0000021E" w14:textId="77777777" w:rsidR="006205E7" w:rsidRPr="00D652D8" w:rsidRDefault="006205E7">
      <w:pPr>
        <w:widowControl w:val="0"/>
        <w:pBdr>
          <w:top w:val="nil"/>
          <w:left w:val="nil"/>
          <w:bottom w:val="nil"/>
          <w:right w:val="nil"/>
          <w:between w:val="nil"/>
        </w:pBdr>
        <w:rPr>
          <w:rFonts w:ascii="Arial" w:eastAsia="Arial" w:hAnsi="Arial" w:cs="Arial"/>
          <w:color w:val="000000"/>
          <w:sz w:val="22"/>
          <w:szCs w:val="22"/>
          <w:lang w:val="pt-BR"/>
        </w:rPr>
      </w:pPr>
    </w:p>
    <w:p w14:paraId="0000021F"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 xml:space="preserve">Sim. Eles tendem a comer os maiores espécimes disponíveis. Este está em revisão ainda. O pessoal da </w:t>
      </w:r>
      <w:proofErr w:type="spellStart"/>
      <w:r w:rsidRPr="00D652D8">
        <w:rPr>
          <w:rFonts w:ascii="Arial" w:eastAsia="Arial" w:hAnsi="Arial" w:cs="Arial"/>
          <w:color w:val="000000"/>
          <w:sz w:val="22"/>
          <w:szCs w:val="22"/>
          <w:lang w:val="pt-BR"/>
        </w:rPr>
        <w:t>Oecologia</w:t>
      </w:r>
      <w:proofErr w:type="spellEnd"/>
      <w:r w:rsidRPr="00D652D8">
        <w:rPr>
          <w:rFonts w:ascii="Arial" w:eastAsia="Arial" w:hAnsi="Arial" w:cs="Arial"/>
          <w:color w:val="000000"/>
          <w:sz w:val="22"/>
          <w:szCs w:val="22"/>
          <w:lang w:val="pt-BR"/>
        </w:rPr>
        <w:t xml:space="preserve"> está me enrolando desde dezembro...</w:t>
      </w:r>
    </w:p>
  </w:comment>
  <w:comment w:id="137" w:author="Andre Pardal" w:date="2022-03-22T10:48:00Z" w:initials="">
    <w:p w14:paraId="000001EF"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Eu tenho um gráfico atualizado com os nomes. Podemos colocar ou só citar do outro artigo?</w:t>
      </w:r>
    </w:p>
    <w:p w14:paraId="000001F0" w14:textId="77777777" w:rsidR="006205E7" w:rsidRPr="00D652D8" w:rsidRDefault="006205E7">
      <w:pPr>
        <w:widowControl w:val="0"/>
        <w:pBdr>
          <w:top w:val="nil"/>
          <w:left w:val="nil"/>
          <w:bottom w:val="nil"/>
          <w:right w:val="nil"/>
          <w:between w:val="nil"/>
        </w:pBdr>
        <w:rPr>
          <w:rFonts w:ascii="Arial" w:eastAsia="Arial" w:hAnsi="Arial" w:cs="Arial"/>
          <w:color w:val="000000"/>
          <w:sz w:val="22"/>
          <w:szCs w:val="22"/>
          <w:lang w:val="pt-BR"/>
        </w:rPr>
      </w:pPr>
    </w:p>
    <w:p w14:paraId="000001F1"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Eu pensei em fazer um gráfico com vários mapas mostrando os tamanhos e abundâncias das espécies estudadas. S</w:t>
      </w:r>
      <w:r w:rsidRPr="00D652D8">
        <w:rPr>
          <w:rFonts w:ascii="Arial" w:eastAsia="Arial" w:hAnsi="Arial" w:cs="Arial"/>
          <w:color w:val="000000"/>
          <w:sz w:val="22"/>
          <w:szCs w:val="22"/>
          <w:lang w:val="pt-BR"/>
        </w:rPr>
        <w:t xml:space="preserve">imilar aquele que foi no </w:t>
      </w:r>
      <w:proofErr w:type="spellStart"/>
      <w:r w:rsidRPr="00D652D8">
        <w:rPr>
          <w:rFonts w:ascii="Arial" w:eastAsia="Arial" w:hAnsi="Arial" w:cs="Arial"/>
          <w:color w:val="000000"/>
          <w:sz w:val="22"/>
          <w:szCs w:val="22"/>
          <w:lang w:val="pt-BR"/>
        </w:rPr>
        <w:t>paper</w:t>
      </w:r>
      <w:proofErr w:type="spellEnd"/>
      <w:r w:rsidRPr="00D652D8">
        <w:rPr>
          <w:rFonts w:ascii="Arial" w:eastAsia="Arial" w:hAnsi="Arial" w:cs="Arial"/>
          <w:color w:val="000000"/>
          <w:sz w:val="22"/>
          <w:szCs w:val="22"/>
          <w:lang w:val="pt-BR"/>
        </w:rPr>
        <w:t xml:space="preserve"> da </w:t>
      </w:r>
      <w:proofErr w:type="spellStart"/>
      <w:r w:rsidRPr="00D652D8">
        <w:rPr>
          <w:rFonts w:ascii="Arial" w:eastAsia="Arial" w:hAnsi="Arial" w:cs="Arial"/>
          <w:color w:val="000000"/>
          <w:sz w:val="22"/>
          <w:szCs w:val="22"/>
          <w:lang w:val="pt-BR"/>
        </w:rPr>
        <w:t>Chthamalus</w:t>
      </w:r>
      <w:proofErr w:type="spellEnd"/>
      <w:r w:rsidRPr="00D652D8">
        <w:rPr>
          <w:rFonts w:ascii="Arial" w:eastAsia="Arial" w:hAnsi="Arial" w:cs="Arial"/>
          <w:color w:val="000000"/>
          <w:sz w:val="22"/>
          <w:szCs w:val="22"/>
          <w:lang w:val="pt-BR"/>
        </w:rPr>
        <w:t>.</w:t>
      </w:r>
    </w:p>
  </w:comment>
  <w:comment w:id="138" w:author="Andre Pardal" w:date="2022-03-22T11:25:00Z" w:initials="">
    <w:p w14:paraId="00000220"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Precisa mudar a legenda. Abandonamos as siglas paras as sub-regiões. Além disso, '</w:t>
      </w:r>
      <w:proofErr w:type="spellStart"/>
      <w:r w:rsidRPr="00D652D8">
        <w:rPr>
          <w:rFonts w:ascii="Arial" w:eastAsia="Arial" w:hAnsi="Arial" w:cs="Arial"/>
          <w:color w:val="000000"/>
          <w:sz w:val="22"/>
          <w:szCs w:val="22"/>
          <w:lang w:val="pt-BR"/>
        </w:rPr>
        <w:t>roughness</w:t>
      </w:r>
      <w:proofErr w:type="spellEnd"/>
      <w:r w:rsidRPr="00D652D8">
        <w:rPr>
          <w:rFonts w:ascii="Arial" w:eastAsia="Arial" w:hAnsi="Arial" w:cs="Arial"/>
          <w:color w:val="000000"/>
          <w:sz w:val="22"/>
          <w:szCs w:val="22"/>
          <w:lang w:val="pt-BR"/>
        </w:rPr>
        <w:t>’ ao invés de ‘</w:t>
      </w:r>
      <w:proofErr w:type="spellStart"/>
      <w:r w:rsidRPr="00D652D8">
        <w:rPr>
          <w:rFonts w:ascii="Arial" w:eastAsia="Arial" w:hAnsi="Arial" w:cs="Arial"/>
          <w:color w:val="000000"/>
          <w:sz w:val="22"/>
          <w:szCs w:val="22"/>
          <w:lang w:val="pt-BR"/>
        </w:rPr>
        <w:t>rugo</w:t>
      </w:r>
      <w:r w:rsidRPr="00D652D8">
        <w:rPr>
          <w:rFonts w:ascii="Arial" w:eastAsia="Arial" w:hAnsi="Arial" w:cs="Arial"/>
          <w:color w:val="000000"/>
          <w:sz w:val="22"/>
          <w:szCs w:val="22"/>
          <w:lang w:val="pt-BR"/>
        </w:rPr>
        <w:t>sity</w:t>
      </w:r>
      <w:proofErr w:type="spellEnd"/>
      <w:r w:rsidRPr="00D652D8">
        <w:rPr>
          <w:rFonts w:ascii="Arial" w:eastAsia="Arial" w:hAnsi="Arial" w:cs="Arial"/>
          <w:color w:val="000000"/>
          <w:sz w:val="22"/>
          <w:szCs w:val="22"/>
          <w:lang w:val="pt-BR"/>
        </w:rPr>
        <w:t>’.</w:t>
      </w:r>
    </w:p>
  </w:comment>
  <w:comment w:id="139" w:author="Andre Pardal" w:date="2022-03-22T10:50:00Z" w:initials="">
    <w:p w14:paraId="000001EA"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Atualizar as sub-regiões. Eu sugiro colocarmos aqueles mapas com os círculos da cor e tamanho das médias. Daí esses valores brutos iriam como material suplementar.</w:t>
      </w:r>
    </w:p>
  </w:comment>
  <w:comment w:id="140" w:author="Andre Pardal" w:date="2022-03-22T10:51:00Z" w:initials="">
    <w:p w14:paraId="00000216"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Atualizar a legenda.</w:t>
      </w:r>
    </w:p>
    <w:p w14:paraId="00000217" w14:textId="77777777" w:rsidR="006205E7" w:rsidRPr="00D652D8" w:rsidRDefault="006205E7">
      <w:pPr>
        <w:widowControl w:val="0"/>
        <w:pBdr>
          <w:top w:val="nil"/>
          <w:left w:val="nil"/>
          <w:bottom w:val="nil"/>
          <w:right w:val="nil"/>
          <w:between w:val="nil"/>
        </w:pBdr>
        <w:rPr>
          <w:rFonts w:ascii="Arial" w:eastAsia="Arial" w:hAnsi="Arial" w:cs="Arial"/>
          <w:color w:val="000000"/>
          <w:sz w:val="22"/>
          <w:szCs w:val="22"/>
          <w:lang w:val="pt-BR"/>
        </w:rPr>
      </w:pPr>
    </w:p>
    <w:p w14:paraId="00000218"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 xml:space="preserve">Não </w:t>
      </w:r>
      <w:r w:rsidRPr="00D652D8">
        <w:rPr>
          <w:rFonts w:ascii="Arial" w:eastAsia="Arial" w:hAnsi="Arial" w:cs="Arial"/>
          <w:color w:val="000000"/>
          <w:sz w:val="22"/>
          <w:szCs w:val="22"/>
          <w:lang w:val="pt-BR"/>
        </w:rPr>
        <w:t xml:space="preserve">tínhamos excluído os locais que a abundancia de </w:t>
      </w:r>
      <w:proofErr w:type="spellStart"/>
      <w:r w:rsidRPr="00D652D8">
        <w:rPr>
          <w:rFonts w:ascii="Arial" w:eastAsia="Arial" w:hAnsi="Arial" w:cs="Arial"/>
          <w:color w:val="000000"/>
          <w:sz w:val="22"/>
          <w:szCs w:val="22"/>
          <w:lang w:val="pt-BR"/>
        </w:rPr>
        <w:t>Echinollitorina</w:t>
      </w:r>
      <w:proofErr w:type="spellEnd"/>
      <w:r w:rsidRPr="00D652D8">
        <w:rPr>
          <w:rFonts w:ascii="Arial" w:eastAsia="Arial" w:hAnsi="Arial" w:cs="Arial"/>
          <w:color w:val="000000"/>
          <w:sz w:val="22"/>
          <w:szCs w:val="22"/>
          <w:lang w:val="pt-BR"/>
        </w:rPr>
        <w:t xml:space="preserve"> foi maior que 1000?</w:t>
      </w:r>
    </w:p>
    <w:p w14:paraId="00000219" w14:textId="77777777" w:rsidR="006205E7" w:rsidRPr="00D652D8" w:rsidRDefault="006205E7">
      <w:pPr>
        <w:widowControl w:val="0"/>
        <w:pBdr>
          <w:top w:val="nil"/>
          <w:left w:val="nil"/>
          <w:bottom w:val="nil"/>
          <w:right w:val="nil"/>
          <w:between w:val="nil"/>
        </w:pBdr>
        <w:rPr>
          <w:rFonts w:ascii="Arial" w:eastAsia="Arial" w:hAnsi="Arial" w:cs="Arial"/>
          <w:color w:val="000000"/>
          <w:sz w:val="22"/>
          <w:szCs w:val="22"/>
          <w:lang w:val="pt-BR"/>
        </w:rPr>
      </w:pPr>
    </w:p>
    <w:p w14:paraId="0000021A"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IDEM mudar para mapas com as médias...</w:t>
      </w:r>
    </w:p>
  </w:comment>
  <w:comment w:id="141" w:author="Andre Pardal" w:date="2022-03-22T14:15:00Z" w:initials="">
    <w:p w14:paraId="0000020F"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Faz sentido mostrarmos a variabilidade entre réplicas (</w:t>
      </w:r>
      <w:proofErr w:type="spellStart"/>
      <w:r w:rsidRPr="00D652D8">
        <w:rPr>
          <w:rFonts w:ascii="Arial" w:eastAsia="Arial" w:hAnsi="Arial" w:cs="Arial"/>
          <w:color w:val="000000"/>
          <w:sz w:val="22"/>
          <w:szCs w:val="22"/>
          <w:lang w:val="pt-BR"/>
        </w:rPr>
        <w:t>within</w:t>
      </w:r>
      <w:proofErr w:type="spellEnd"/>
      <w:r w:rsidRPr="00D652D8">
        <w:rPr>
          <w:rFonts w:ascii="Arial" w:eastAsia="Arial" w:hAnsi="Arial" w:cs="Arial"/>
          <w:color w:val="000000"/>
          <w:sz w:val="22"/>
          <w:szCs w:val="22"/>
          <w:lang w:val="pt-BR"/>
        </w:rPr>
        <w:t>-sites) sendo que no fim das contas usa</w:t>
      </w:r>
      <w:r w:rsidRPr="00D652D8">
        <w:rPr>
          <w:rFonts w:ascii="Arial" w:eastAsia="Arial" w:hAnsi="Arial" w:cs="Arial"/>
          <w:color w:val="000000"/>
          <w:sz w:val="22"/>
          <w:szCs w:val="22"/>
          <w:lang w:val="pt-BR"/>
        </w:rPr>
        <w:t>mos as médias por site?</w:t>
      </w:r>
    </w:p>
  </w:comment>
  <w:comment w:id="142" w:author="Andre Pardal" w:date="2022-03-22T10:51:00Z" w:initials="">
    <w:p w14:paraId="000001E0"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 xml:space="preserve">Por que não usamos o tamanho médio da </w:t>
      </w:r>
      <w:proofErr w:type="spellStart"/>
      <w:r w:rsidRPr="00D652D8">
        <w:rPr>
          <w:rFonts w:ascii="Arial" w:eastAsia="Arial" w:hAnsi="Arial" w:cs="Arial"/>
          <w:color w:val="000000"/>
          <w:sz w:val="22"/>
          <w:szCs w:val="22"/>
          <w:lang w:val="pt-BR"/>
        </w:rPr>
        <w:t>Stramonita</w:t>
      </w:r>
      <w:proofErr w:type="spellEnd"/>
      <w:r w:rsidRPr="00D652D8">
        <w:rPr>
          <w:rFonts w:ascii="Arial" w:eastAsia="Arial" w:hAnsi="Arial" w:cs="Arial"/>
          <w:color w:val="000000"/>
          <w:sz w:val="22"/>
          <w:szCs w:val="22"/>
          <w:lang w:val="pt-BR"/>
        </w:rPr>
        <w:t xml:space="preserve"> por site? Todos os outros estão </w:t>
      </w:r>
      <w:proofErr w:type="gramStart"/>
      <w:r w:rsidRPr="00D652D8">
        <w:rPr>
          <w:rFonts w:ascii="Arial" w:eastAsia="Arial" w:hAnsi="Arial" w:cs="Arial"/>
          <w:color w:val="000000"/>
          <w:sz w:val="22"/>
          <w:szCs w:val="22"/>
          <w:lang w:val="pt-BR"/>
        </w:rPr>
        <w:t>medias..</w:t>
      </w:r>
      <w:proofErr w:type="gramEnd"/>
    </w:p>
  </w:comment>
  <w:comment w:id="143" w:author="Andre Pardal" w:date="2022-03-22T10:52:00Z" w:initials="">
    <w:p w14:paraId="00000210"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Ajustes figura:</w:t>
      </w:r>
    </w:p>
    <w:p w14:paraId="00000211" w14:textId="77777777" w:rsidR="006205E7" w:rsidRPr="00D652D8" w:rsidRDefault="006205E7">
      <w:pPr>
        <w:widowControl w:val="0"/>
        <w:pBdr>
          <w:top w:val="nil"/>
          <w:left w:val="nil"/>
          <w:bottom w:val="nil"/>
          <w:right w:val="nil"/>
          <w:between w:val="nil"/>
        </w:pBdr>
        <w:rPr>
          <w:rFonts w:ascii="Arial" w:eastAsia="Arial" w:hAnsi="Arial" w:cs="Arial"/>
          <w:color w:val="000000"/>
          <w:sz w:val="22"/>
          <w:szCs w:val="22"/>
          <w:lang w:val="pt-BR"/>
        </w:rPr>
      </w:pPr>
    </w:p>
    <w:p w14:paraId="00000212"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 xml:space="preserve">Para E. </w:t>
      </w:r>
      <w:proofErr w:type="spellStart"/>
      <w:r w:rsidRPr="00D652D8">
        <w:rPr>
          <w:rFonts w:ascii="Arial" w:eastAsia="Arial" w:hAnsi="Arial" w:cs="Arial"/>
          <w:color w:val="000000"/>
          <w:sz w:val="22"/>
          <w:szCs w:val="22"/>
          <w:lang w:val="pt-BR"/>
        </w:rPr>
        <w:t>lineolata</w:t>
      </w:r>
      <w:proofErr w:type="spellEnd"/>
      <w:r w:rsidRPr="00D652D8">
        <w:rPr>
          <w:rFonts w:ascii="Arial" w:eastAsia="Arial" w:hAnsi="Arial" w:cs="Arial"/>
          <w:color w:val="000000"/>
          <w:sz w:val="22"/>
          <w:szCs w:val="22"/>
          <w:lang w:val="pt-BR"/>
        </w:rPr>
        <w:t>:  tamanho está em milímetros, não cm.</w:t>
      </w:r>
    </w:p>
    <w:p w14:paraId="00000213"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Clorofila, para padronizar, ug.m-3</w:t>
      </w:r>
    </w:p>
    <w:p w14:paraId="00000214" w14:textId="77777777" w:rsidR="006205E7" w:rsidRDefault="00142CF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Waver fetch: a </w:t>
      </w:r>
      <w:proofErr w:type="spellStart"/>
      <w:r>
        <w:rPr>
          <w:rFonts w:ascii="Arial" w:eastAsia="Arial" w:hAnsi="Arial" w:cs="Arial"/>
          <w:color w:val="000000"/>
          <w:sz w:val="22"/>
          <w:szCs w:val="22"/>
        </w:rPr>
        <w:t>unidade</w:t>
      </w:r>
      <w:proofErr w:type="spellEnd"/>
      <w:r>
        <w:rPr>
          <w:rFonts w:ascii="Arial" w:eastAsia="Arial" w:hAnsi="Arial" w:cs="Arial"/>
          <w:color w:val="000000"/>
          <w:sz w:val="22"/>
          <w:szCs w:val="22"/>
        </w:rPr>
        <w:t xml:space="preserve"> é log10 number of cells.</w:t>
      </w:r>
    </w:p>
  </w:comment>
  <w:comment w:id="144" w:author="Andre Pardal" w:date="2022-03-22T11:23:00Z" w:initials="">
    <w:p w14:paraId="000001ED" w14:textId="77777777" w:rsidR="006205E7" w:rsidRPr="00D652D8" w:rsidRDefault="00142CF5">
      <w:pPr>
        <w:widowControl w:val="0"/>
        <w:pBdr>
          <w:top w:val="nil"/>
          <w:left w:val="nil"/>
          <w:bottom w:val="nil"/>
          <w:right w:val="nil"/>
          <w:between w:val="nil"/>
        </w:pBdr>
        <w:rPr>
          <w:rFonts w:ascii="Arial" w:eastAsia="Arial" w:hAnsi="Arial" w:cs="Arial"/>
          <w:color w:val="000000"/>
          <w:sz w:val="22"/>
          <w:szCs w:val="22"/>
          <w:lang w:val="pt-BR"/>
        </w:rPr>
      </w:pPr>
      <w:r w:rsidRPr="00D652D8">
        <w:rPr>
          <w:rFonts w:ascii="Arial" w:eastAsia="Arial" w:hAnsi="Arial" w:cs="Arial"/>
          <w:color w:val="000000"/>
          <w:sz w:val="22"/>
          <w:szCs w:val="22"/>
          <w:lang w:val="pt-BR"/>
        </w:rPr>
        <w:t>Por que não medias como os demais?</w:t>
      </w:r>
    </w:p>
  </w:comment>
  <w:comment w:id="145" w:author="Andre Pardal" w:date="2022-03-22T13:50:00Z" w:initials="">
    <w:p w14:paraId="000001F2" w14:textId="77777777" w:rsidR="006205E7" w:rsidRDefault="00142CF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w:t>
      </w:r>
    </w:p>
  </w:comment>
  <w:comment w:id="146" w:author="Andre Pardal" w:date="2022-03-22T11:24:00Z" w:initials="">
    <w:p w14:paraId="00000222" w14:textId="77777777" w:rsidR="006205E7" w:rsidRDefault="00142CF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N </w:t>
      </w:r>
      <w:proofErr w:type="gramStart"/>
      <w:r>
        <w:rPr>
          <w:rFonts w:ascii="Arial" w:eastAsia="Arial" w:hAnsi="Arial" w:cs="Arial"/>
          <w:color w:val="000000"/>
          <w:sz w:val="22"/>
          <w:szCs w:val="22"/>
        </w:rPr>
        <w:t>=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EB" w15:done="0"/>
  <w15:commentEx w15:paraId="000001EC" w15:paraIdParent="000001EB" w15:done="0"/>
  <w15:commentEx w15:paraId="00000205" w15:done="0"/>
  <w15:commentEx w15:paraId="0000020E" w15:done="0"/>
  <w15:commentEx w15:paraId="000001E9" w15:done="0"/>
  <w15:commentEx w15:paraId="00000215" w15:done="0"/>
  <w15:commentEx w15:paraId="723C964C" w15:paraIdParent="00000215" w15:done="0"/>
  <w15:commentEx w15:paraId="000001E3" w15:done="0"/>
  <w15:commentEx w15:paraId="000001E2" w15:done="0"/>
  <w15:commentEx w15:paraId="0000020C" w15:done="0"/>
  <w15:commentEx w15:paraId="0000020D" w15:done="0"/>
  <w15:commentEx w15:paraId="0000021C" w15:done="0"/>
  <w15:commentEx w15:paraId="00000221" w15:done="0"/>
  <w15:commentEx w15:paraId="0000021B" w15:done="0"/>
  <w15:commentEx w15:paraId="000001DF" w15:done="0"/>
  <w15:commentEx w15:paraId="00000201" w15:done="0"/>
  <w15:commentEx w15:paraId="0000020B" w15:done="0"/>
  <w15:commentEx w15:paraId="00000207" w15:done="0"/>
  <w15:commentEx w15:paraId="000001E8" w15:done="0"/>
  <w15:commentEx w15:paraId="00000202" w15:done="0"/>
  <w15:commentEx w15:paraId="0000020A" w15:done="0"/>
  <w15:commentEx w15:paraId="000001EE" w15:done="0"/>
  <w15:commentEx w15:paraId="0000021F" w15:done="0"/>
  <w15:commentEx w15:paraId="000001F1" w15:done="0"/>
  <w15:commentEx w15:paraId="00000220" w15:done="0"/>
  <w15:commentEx w15:paraId="000001EA" w15:done="0"/>
  <w15:commentEx w15:paraId="0000021A" w15:done="0"/>
  <w15:commentEx w15:paraId="0000020F" w15:done="0"/>
  <w15:commentEx w15:paraId="000001E0" w15:done="0"/>
  <w15:commentEx w15:paraId="00000214" w15:done="0"/>
  <w15:commentEx w15:paraId="000001ED" w15:done="0"/>
  <w15:commentEx w15:paraId="000001F2" w15:done="0"/>
  <w15:commentEx w15:paraId="000002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B428E" w16cex:dateUtc="2022-05-13T22:16:00Z"/>
  <w16cex:commentExtensible w16cex:durableId="262B428D" w16cex:dateUtc="2022-05-13T22:44:00Z"/>
  <w16cex:commentExtensible w16cex:durableId="262B428B" w16cex:dateUtc="2022-03-22T16:57:00Z"/>
  <w16cex:commentExtensible w16cex:durableId="262B428A" w16cex:dateUtc="2022-03-22T13:05:00Z"/>
  <w16cex:commentExtensible w16cex:durableId="262B4289" w16cex:dateUtc="2022-03-22T11:46:00Z"/>
  <w16cex:commentExtensible w16cex:durableId="262B4288" w16cex:dateUtc="2022-03-22T11:48:00Z"/>
  <w16cex:commentExtensible w16cex:durableId="262B9B82" w16cex:dateUtc="2022-05-15T18:32:00Z"/>
  <w16cex:commentExtensible w16cex:durableId="262B4287" w16cex:dateUtc="2022-03-22T11:51:00Z"/>
  <w16cex:commentExtensible w16cex:durableId="262B4286" w16cex:dateUtc="2022-03-22T13:35:00Z"/>
  <w16cex:commentExtensible w16cex:durableId="262B4285" w16cex:dateUtc="2022-03-22T11:52:00Z"/>
  <w16cex:commentExtensible w16cex:durableId="262B4284" w16cex:dateUtc="2022-03-22T11:53:00Z"/>
  <w16cex:commentExtensible w16cex:durableId="262B4283" w16cex:dateUtc="2022-03-22T11:56:00Z"/>
  <w16cex:commentExtensible w16cex:durableId="262B4282" w16cex:dateUtc="2022-03-22T12:00:00Z"/>
  <w16cex:commentExtensible w16cex:durableId="262B4281" w16cex:dateUtc="2022-03-22T12:01:00Z"/>
  <w16cex:commentExtensible w16cex:durableId="262B4280" w16cex:dateUtc="2022-03-22T12:03:00Z"/>
  <w16cex:commentExtensible w16cex:durableId="262B427F" w16cex:dateUtc="2022-03-22T12:28:00Z"/>
  <w16cex:commentExtensible w16cex:durableId="262B427E" w16cex:dateUtc="2022-03-22T12:30:00Z"/>
  <w16cex:commentExtensible w16cex:durableId="262B427D" w16cex:dateUtc="2022-03-22T12:36:00Z"/>
  <w16cex:commentExtensible w16cex:durableId="262B427C" w16cex:dateUtc="2022-03-22T14:11:00Z"/>
  <w16cex:commentExtensible w16cex:durableId="262B427B" w16cex:dateUtc="2022-03-22T14:18:00Z"/>
  <w16cex:commentExtensible w16cex:durableId="262B427A" w16cex:dateUtc="2022-03-22T14:01:00Z"/>
  <w16cex:commentExtensible w16cex:durableId="262B4279" w16cex:dateUtc="2022-03-22T14:03:00Z"/>
  <w16cex:commentExtensible w16cex:durableId="262B4278" w16cex:dateUtc="2021-12-22T13:35:00Z"/>
  <w16cex:commentExtensible w16cex:durableId="262B4277" w16cex:dateUtc="2022-03-22T13:48:00Z"/>
  <w16cex:commentExtensible w16cex:durableId="262B4276" w16cex:dateUtc="2022-03-22T14:25:00Z"/>
  <w16cex:commentExtensible w16cex:durableId="262B4275" w16cex:dateUtc="2022-03-22T13:50:00Z"/>
  <w16cex:commentExtensible w16cex:durableId="262B4274" w16cex:dateUtc="2022-03-22T13:51:00Z"/>
  <w16cex:commentExtensible w16cex:durableId="262B4273" w16cex:dateUtc="2022-03-22T17:15:00Z"/>
  <w16cex:commentExtensible w16cex:durableId="262B4272" w16cex:dateUtc="2022-03-22T13:51:00Z"/>
  <w16cex:commentExtensible w16cex:durableId="262B4271" w16cex:dateUtc="2022-03-22T13:52:00Z"/>
  <w16cex:commentExtensible w16cex:durableId="262B4270" w16cex:dateUtc="2022-03-22T14:23:00Z"/>
  <w16cex:commentExtensible w16cex:durableId="262B426F" w16cex:dateUtc="2022-03-22T16:50:00Z"/>
  <w16cex:commentExtensible w16cex:durableId="262B426E" w16cex:dateUtc="2022-03-22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EB" w16cid:durableId="262B428E"/>
  <w16cid:commentId w16cid:paraId="000001EC" w16cid:durableId="262B428D"/>
  <w16cid:commentId w16cid:paraId="00000205" w16cid:durableId="262B428B"/>
  <w16cid:commentId w16cid:paraId="0000020E" w16cid:durableId="262B428A"/>
  <w16cid:commentId w16cid:paraId="000001E9" w16cid:durableId="262B4289"/>
  <w16cid:commentId w16cid:paraId="00000215" w16cid:durableId="262B4288"/>
  <w16cid:commentId w16cid:paraId="723C964C" w16cid:durableId="262B9B82"/>
  <w16cid:commentId w16cid:paraId="000001E3" w16cid:durableId="262B4287"/>
  <w16cid:commentId w16cid:paraId="000001E2" w16cid:durableId="262B4286"/>
  <w16cid:commentId w16cid:paraId="0000020C" w16cid:durableId="262B4285"/>
  <w16cid:commentId w16cid:paraId="0000020D" w16cid:durableId="262B4284"/>
  <w16cid:commentId w16cid:paraId="0000021C" w16cid:durableId="262B4283"/>
  <w16cid:commentId w16cid:paraId="00000221" w16cid:durableId="262B4282"/>
  <w16cid:commentId w16cid:paraId="0000021B" w16cid:durableId="262B4281"/>
  <w16cid:commentId w16cid:paraId="000001DF" w16cid:durableId="262B4280"/>
  <w16cid:commentId w16cid:paraId="00000201" w16cid:durableId="262B427F"/>
  <w16cid:commentId w16cid:paraId="0000020B" w16cid:durableId="262B427E"/>
  <w16cid:commentId w16cid:paraId="00000207" w16cid:durableId="262B427D"/>
  <w16cid:commentId w16cid:paraId="000001E8" w16cid:durableId="262B427C"/>
  <w16cid:commentId w16cid:paraId="00000202" w16cid:durableId="262B427B"/>
  <w16cid:commentId w16cid:paraId="0000020A" w16cid:durableId="262B427A"/>
  <w16cid:commentId w16cid:paraId="000001EE" w16cid:durableId="262B4279"/>
  <w16cid:commentId w16cid:paraId="0000021F" w16cid:durableId="262B4278"/>
  <w16cid:commentId w16cid:paraId="000001F1" w16cid:durableId="262B4277"/>
  <w16cid:commentId w16cid:paraId="00000220" w16cid:durableId="262B4276"/>
  <w16cid:commentId w16cid:paraId="000001EA" w16cid:durableId="262B4275"/>
  <w16cid:commentId w16cid:paraId="0000021A" w16cid:durableId="262B4274"/>
  <w16cid:commentId w16cid:paraId="0000020F" w16cid:durableId="262B4273"/>
  <w16cid:commentId w16cid:paraId="000001E0" w16cid:durableId="262B4272"/>
  <w16cid:commentId w16cid:paraId="00000214" w16cid:durableId="262B4271"/>
  <w16cid:commentId w16cid:paraId="000001ED" w16cid:durableId="262B4270"/>
  <w16cid:commentId w16cid:paraId="000001F2" w16cid:durableId="262B426F"/>
  <w16cid:commentId w16cid:paraId="00000222" w16cid:durableId="262B42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5E7"/>
    <w:rsid w:val="00142CF5"/>
    <w:rsid w:val="00173A7B"/>
    <w:rsid w:val="002444FD"/>
    <w:rsid w:val="002704B2"/>
    <w:rsid w:val="0032527E"/>
    <w:rsid w:val="004A6A34"/>
    <w:rsid w:val="006205E7"/>
    <w:rsid w:val="00650C3F"/>
    <w:rsid w:val="00791EE0"/>
    <w:rsid w:val="009F2CA6"/>
    <w:rsid w:val="00CA2481"/>
    <w:rsid w:val="00CB1AE4"/>
    <w:rsid w:val="00D30D30"/>
    <w:rsid w:val="00D652D8"/>
    <w:rsid w:val="00EF4120"/>
    <w:rsid w:val="00F57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7F4AC76"/>
  <w15:docId w15:val="{B140F084-BAD5-FC47-9D04-376898891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PargrafodaLista">
    <w:name w:val="List Paragraph"/>
    <w:basedOn w:val="Normal"/>
    <w:uiPriority w:val="34"/>
    <w:qFormat/>
    <w:rsid w:val="009837C4"/>
    <w:pPr>
      <w:ind w:left="720"/>
      <w:contextualSpacing/>
    </w:pPr>
  </w:style>
  <w:style w:type="paragraph" w:styleId="SemEspaamento">
    <w:name w:val="No Spacing"/>
    <w:uiPriority w:val="1"/>
    <w:qFormat/>
    <w:rsid w:val="00B53088"/>
    <w:rPr>
      <w:rFonts w:ascii="Times New Roman" w:hAnsi="Times New Roman"/>
      <w:szCs w:val="22"/>
    </w:rPr>
  </w:style>
  <w:style w:type="table" w:styleId="Tabelacomgrade">
    <w:name w:val="Table Grid"/>
    <w:basedOn w:val="Tabelanormal"/>
    <w:uiPriority w:val="39"/>
    <w:rsid w:val="00A34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emFormatao">
    <w:name w:val="Plain Text"/>
    <w:basedOn w:val="Normal"/>
    <w:link w:val="TextosemFormataoChar"/>
    <w:uiPriority w:val="99"/>
    <w:unhideWhenUsed/>
    <w:rsid w:val="00A34F99"/>
    <w:rPr>
      <w:rFonts w:ascii="Consolas" w:hAnsi="Consolas"/>
      <w:sz w:val="21"/>
      <w:szCs w:val="21"/>
    </w:rPr>
  </w:style>
  <w:style w:type="character" w:customStyle="1" w:styleId="TextosemFormataoChar">
    <w:name w:val="Texto sem Formatação Char"/>
    <w:basedOn w:val="Fontepargpadro"/>
    <w:link w:val="TextosemFormatao"/>
    <w:uiPriority w:val="99"/>
    <w:rsid w:val="00A34F99"/>
    <w:rPr>
      <w:rFonts w:ascii="Consolas" w:hAnsi="Consolas"/>
      <w:sz w:val="21"/>
      <w:szCs w:val="21"/>
    </w:rPr>
  </w:style>
  <w:style w:type="character" w:styleId="Refdecomentrio">
    <w:name w:val="annotation reference"/>
    <w:basedOn w:val="Fontepargpadro"/>
    <w:uiPriority w:val="99"/>
    <w:semiHidden/>
    <w:unhideWhenUsed/>
    <w:rsid w:val="00E025B6"/>
    <w:rPr>
      <w:sz w:val="16"/>
      <w:szCs w:val="16"/>
    </w:rPr>
  </w:style>
  <w:style w:type="paragraph" w:styleId="Textodecomentrio">
    <w:name w:val="annotation text"/>
    <w:basedOn w:val="Normal"/>
    <w:link w:val="TextodecomentrioChar"/>
    <w:uiPriority w:val="99"/>
    <w:unhideWhenUsed/>
    <w:rsid w:val="00E025B6"/>
    <w:rPr>
      <w:sz w:val="20"/>
      <w:szCs w:val="20"/>
    </w:rPr>
  </w:style>
  <w:style w:type="character" w:customStyle="1" w:styleId="TextodecomentrioChar">
    <w:name w:val="Texto de comentário Char"/>
    <w:basedOn w:val="Fontepargpadro"/>
    <w:link w:val="Textodecomentrio"/>
    <w:uiPriority w:val="99"/>
    <w:rsid w:val="00E025B6"/>
    <w:rPr>
      <w:sz w:val="20"/>
      <w:szCs w:val="20"/>
    </w:rPr>
  </w:style>
  <w:style w:type="paragraph" w:styleId="Assuntodocomentrio">
    <w:name w:val="annotation subject"/>
    <w:basedOn w:val="Textodecomentrio"/>
    <w:next w:val="Textodecomentrio"/>
    <w:link w:val="AssuntodocomentrioChar"/>
    <w:uiPriority w:val="99"/>
    <w:semiHidden/>
    <w:unhideWhenUsed/>
    <w:rsid w:val="00E025B6"/>
    <w:rPr>
      <w:b/>
      <w:bCs/>
    </w:rPr>
  </w:style>
  <w:style w:type="character" w:customStyle="1" w:styleId="AssuntodocomentrioChar">
    <w:name w:val="Assunto do comentário Char"/>
    <w:basedOn w:val="TextodecomentrioChar"/>
    <w:link w:val="Assuntodocomentrio"/>
    <w:uiPriority w:val="99"/>
    <w:semiHidden/>
    <w:rsid w:val="00E025B6"/>
    <w:rPr>
      <w:b/>
      <w:bCs/>
      <w:sz w:val="20"/>
      <w:szCs w:val="20"/>
    </w:rPr>
  </w:style>
  <w:style w:type="paragraph" w:styleId="Textodebalo">
    <w:name w:val="Balloon Text"/>
    <w:basedOn w:val="Normal"/>
    <w:link w:val="TextodebaloChar"/>
    <w:uiPriority w:val="99"/>
    <w:semiHidden/>
    <w:unhideWhenUsed/>
    <w:rsid w:val="00E025B6"/>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E025B6"/>
    <w:rPr>
      <w:rFonts w:ascii="Times New Roman" w:hAnsi="Times New Roman" w:cs="Times New Roman"/>
      <w:sz w:val="18"/>
      <w:szCs w:val="18"/>
    </w:rPr>
  </w:style>
  <w:style w:type="paragraph" w:styleId="Cabealho">
    <w:name w:val="header"/>
    <w:basedOn w:val="Normal"/>
    <w:link w:val="CabealhoChar"/>
    <w:uiPriority w:val="99"/>
    <w:unhideWhenUsed/>
    <w:rsid w:val="0007020C"/>
    <w:pPr>
      <w:tabs>
        <w:tab w:val="center" w:pos="4252"/>
        <w:tab w:val="right" w:pos="8504"/>
      </w:tabs>
    </w:pPr>
  </w:style>
  <w:style w:type="character" w:customStyle="1" w:styleId="CabealhoChar">
    <w:name w:val="Cabeçalho Char"/>
    <w:basedOn w:val="Fontepargpadro"/>
    <w:link w:val="Cabealho"/>
    <w:uiPriority w:val="99"/>
    <w:rsid w:val="0007020C"/>
  </w:style>
  <w:style w:type="paragraph" w:styleId="Rodap">
    <w:name w:val="footer"/>
    <w:basedOn w:val="Normal"/>
    <w:link w:val="RodapChar"/>
    <w:uiPriority w:val="99"/>
    <w:unhideWhenUsed/>
    <w:rsid w:val="0007020C"/>
    <w:pPr>
      <w:tabs>
        <w:tab w:val="center" w:pos="4252"/>
        <w:tab w:val="right" w:pos="8504"/>
      </w:tabs>
    </w:pPr>
  </w:style>
  <w:style w:type="character" w:customStyle="1" w:styleId="RodapChar">
    <w:name w:val="Rodapé Char"/>
    <w:basedOn w:val="Fontepargpadro"/>
    <w:link w:val="Rodap"/>
    <w:uiPriority w:val="99"/>
    <w:rsid w:val="0007020C"/>
  </w:style>
  <w:style w:type="paragraph" w:styleId="NormalWeb">
    <w:name w:val="Normal (Web)"/>
    <w:basedOn w:val="Normal"/>
    <w:uiPriority w:val="99"/>
    <w:unhideWhenUsed/>
    <w:rsid w:val="00D21B83"/>
    <w:pPr>
      <w:spacing w:before="100" w:beforeAutospacing="1" w:after="100" w:afterAutospacing="1"/>
    </w:pPr>
    <w:rPr>
      <w:rFonts w:ascii="Times New Roman" w:eastAsia="Times New Roman" w:hAnsi="Times New Roman" w:cs="Times New Roman"/>
    </w:rPr>
  </w:style>
  <w:style w:type="paragraph" w:customStyle="1" w:styleId="Default">
    <w:name w:val="Default"/>
    <w:rsid w:val="00D21B83"/>
    <w:pPr>
      <w:autoSpaceDE w:val="0"/>
      <w:autoSpaceDN w:val="0"/>
      <w:adjustRightInd w:val="0"/>
    </w:pPr>
    <w:rPr>
      <w:rFonts w:ascii="Times New Roman" w:hAnsi="Times New Roman" w:cs="Times New Roman"/>
      <w:color w:val="000000"/>
      <w:lang w:val="en-GB"/>
    </w:rPr>
  </w:style>
  <w:style w:type="paragraph" w:styleId="Legenda">
    <w:name w:val="caption"/>
    <w:basedOn w:val="Normal"/>
    <w:next w:val="Normal"/>
    <w:uiPriority w:val="35"/>
    <w:unhideWhenUsed/>
    <w:qFormat/>
    <w:rsid w:val="00D21B83"/>
    <w:pPr>
      <w:spacing w:after="200"/>
    </w:pPr>
    <w:rPr>
      <w:i/>
      <w:iCs/>
      <w:color w:val="44546A" w:themeColor="text2"/>
      <w:sz w:val="18"/>
      <w:szCs w:val="18"/>
      <w:lang w:val="en-GB"/>
    </w:rPr>
  </w:style>
  <w:style w:type="character" w:styleId="Hyperlink">
    <w:name w:val="Hyperlink"/>
    <w:basedOn w:val="Fontepargpadro"/>
    <w:uiPriority w:val="99"/>
    <w:unhideWhenUsed/>
    <w:rsid w:val="008133DC"/>
    <w:rPr>
      <w:color w:val="0563C1" w:themeColor="hyperlink"/>
      <w:u w:val="single"/>
    </w:rPr>
  </w:style>
  <w:style w:type="character" w:styleId="MenoPendente">
    <w:name w:val="Unresolved Mention"/>
    <w:basedOn w:val="Fontepargpadro"/>
    <w:uiPriority w:val="99"/>
    <w:rsid w:val="008133DC"/>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character" w:styleId="Nmerodelinha">
    <w:name w:val="line number"/>
    <w:basedOn w:val="Fontepargpadro"/>
    <w:uiPriority w:val="99"/>
    <w:semiHidden/>
    <w:unhideWhenUsed/>
    <w:rsid w:val="00E82EE6"/>
  </w:style>
  <w:style w:type="paragraph" w:styleId="Reviso">
    <w:name w:val="Revision"/>
    <w:hidden/>
    <w:uiPriority w:val="99"/>
    <w:semiHidden/>
    <w:rsid w:val="00A7462E"/>
  </w:style>
  <w:style w:type="table" w:customStyle="1" w:styleId="a1">
    <w:basedOn w:val="Tabe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ceancolor.gsfc.nasa.gov"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H61CDW+2PNCgfwp0+KBuPMCWrg==">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28</Pages>
  <Words>9729</Words>
  <Characters>52537</Characters>
  <Application>Microsoft Office Word</Application>
  <DocSecurity>0</DocSecurity>
  <Lines>437</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Cordeiro</dc:creator>
  <cp:lastModifiedBy>Microsoft Office User</cp:lastModifiedBy>
  <cp:revision>3</cp:revision>
  <dcterms:created xsi:type="dcterms:W3CDTF">2022-01-21T22:04:00Z</dcterms:created>
  <dcterms:modified xsi:type="dcterms:W3CDTF">2022-05-15T18:44:00Z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id="gkKSaZSJ"/&gt;&lt;style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